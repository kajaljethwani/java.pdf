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04C" w:rsidRPr="0044304C" w:rsidRDefault="0044304C" w:rsidP="0044304C">
      <w:pPr>
        <w:shd w:val="clear" w:color="auto" w:fill="FFFFFF"/>
        <w:spacing w:before="68" w:after="100" w:afterAutospacing="1" w:line="312" w:lineRule="atLeast"/>
        <w:jc w:val="both"/>
        <w:outlineLvl w:val="0"/>
        <w:rPr>
          <w:rFonts w:ascii="Helvetica" w:eastAsia="Times New Roman" w:hAnsi="Helvetica" w:cs="Helvetica"/>
          <w:kern w:val="36"/>
          <w:sz w:val="39"/>
          <w:szCs w:val="39"/>
          <w:lang w:bidi="gu-IN"/>
        </w:rPr>
      </w:pPr>
      <w:r w:rsidRPr="0044304C">
        <w:rPr>
          <w:rFonts w:ascii="Helvetica" w:eastAsia="Times New Roman" w:hAnsi="Helvetica" w:cs="Helvetica"/>
          <w:kern w:val="36"/>
          <w:sz w:val="39"/>
          <w:szCs w:val="39"/>
          <w:lang w:bidi="gu-IN"/>
        </w:rPr>
        <w:t>Access Modifiers in Java</w:t>
      </w:r>
    </w:p>
    <w:p w:rsidR="0044304C" w:rsidRPr="0044304C" w:rsidRDefault="00E80FC5" w:rsidP="0044304C">
      <w:pPr>
        <w:numPr>
          <w:ilvl w:val="0"/>
          <w:numId w:val="1"/>
        </w:numPr>
        <w:shd w:val="clear" w:color="auto" w:fill="FFFFFF"/>
        <w:spacing w:before="54" w:after="100" w:afterAutospacing="1" w:line="340" w:lineRule="atLeast"/>
        <w:ind w:left="856"/>
        <w:jc w:val="both"/>
        <w:rPr>
          <w:rFonts w:ascii="Segoe UI" w:eastAsia="Times New Roman" w:hAnsi="Segoe UI" w:cs="Segoe UI"/>
          <w:lang w:bidi="gu-IN"/>
        </w:rPr>
      </w:pPr>
      <w:hyperlink r:id="rId5" w:anchor="accessprivate" w:history="1">
        <w:r w:rsidR="0044304C" w:rsidRPr="004F153F">
          <w:rPr>
            <w:rFonts w:ascii="Times New Roman" w:eastAsia="Times New Roman" w:hAnsi="Times New Roman" w:cs="Times New Roman"/>
            <w:sz w:val="20"/>
            <w:lang w:bidi="gu-IN"/>
          </w:rPr>
          <w:t>Private access modifier</w:t>
        </w:r>
      </w:hyperlink>
    </w:p>
    <w:p w:rsidR="0044304C" w:rsidRPr="0044304C" w:rsidRDefault="00E80FC5" w:rsidP="0044304C">
      <w:pPr>
        <w:numPr>
          <w:ilvl w:val="0"/>
          <w:numId w:val="1"/>
        </w:numPr>
        <w:shd w:val="clear" w:color="auto" w:fill="FFFFFF"/>
        <w:spacing w:before="54" w:after="100" w:afterAutospacing="1" w:line="340" w:lineRule="atLeast"/>
        <w:ind w:left="856"/>
        <w:jc w:val="both"/>
        <w:rPr>
          <w:rFonts w:ascii="Segoe UI" w:eastAsia="Times New Roman" w:hAnsi="Segoe UI" w:cs="Segoe UI"/>
          <w:lang w:bidi="gu-IN"/>
        </w:rPr>
      </w:pPr>
      <w:hyperlink r:id="rId6" w:anchor="accessprivatecons" w:history="1">
        <w:r w:rsidR="0044304C" w:rsidRPr="004F153F">
          <w:rPr>
            <w:rFonts w:ascii="Times New Roman" w:eastAsia="Times New Roman" w:hAnsi="Times New Roman" w:cs="Times New Roman"/>
            <w:sz w:val="20"/>
            <w:lang w:bidi="gu-IN"/>
          </w:rPr>
          <w:t>Role of private constructor</w:t>
        </w:r>
      </w:hyperlink>
    </w:p>
    <w:p w:rsidR="0044304C" w:rsidRPr="0044304C" w:rsidRDefault="00E80FC5" w:rsidP="0044304C">
      <w:pPr>
        <w:numPr>
          <w:ilvl w:val="0"/>
          <w:numId w:val="1"/>
        </w:numPr>
        <w:shd w:val="clear" w:color="auto" w:fill="FFFFFF"/>
        <w:spacing w:before="54" w:after="100" w:afterAutospacing="1" w:line="340" w:lineRule="atLeast"/>
        <w:ind w:left="856"/>
        <w:jc w:val="both"/>
        <w:rPr>
          <w:rFonts w:ascii="Segoe UI" w:eastAsia="Times New Roman" w:hAnsi="Segoe UI" w:cs="Segoe UI"/>
          <w:lang w:bidi="gu-IN"/>
        </w:rPr>
      </w:pPr>
      <w:hyperlink r:id="rId7" w:anchor="accessdefault" w:history="1">
        <w:r w:rsidR="0044304C" w:rsidRPr="004F153F">
          <w:rPr>
            <w:rFonts w:ascii="Times New Roman" w:eastAsia="Times New Roman" w:hAnsi="Times New Roman" w:cs="Times New Roman"/>
            <w:sz w:val="20"/>
            <w:lang w:bidi="gu-IN"/>
          </w:rPr>
          <w:t>Default access modifier</w:t>
        </w:r>
      </w:hyperlink>
    </w:p>
    <w:p w:rsidR="0044304C" w:rsidRPr="0044304C" w:rsidRDefault="00E80FC5" w:rsidP="0044304C">
      <w:pPr>
        <w:numPr>
          <w:ilvl w:val="0"/>
          <w:numId w:val="1"/>
        </w:numPr>
        <w:shd w:val="clear" w:color="auto" w:fill="FFFFFF"/>
        <w:spacing w:before="54" w:after="100" w:afterAutospacing="1" w:line="340" w:lineRule="atLeast"/>
        <w:ind w:left="856"/>
        <w:jc w:val="both"/>
        <w:rPr>
          <w:rFonts w:ascii="Segoe UI" w:eastAsia="Times New Roman" w:hAnsi="Segoe UI" w:cs="Segoe UI"/>
          <w:lang w:bidi="gu-IN"/>
        </w:rPr>
      </w:pPr>
      <w:hyperlink r:id="rId8" w:anchor="accessprotected" w:history="1">
        <w:r w:rsidR="0044304C" w:rsidRPr="004F153F">
          <w:rPr>
            <w:rFonts w:ascii="Times New Roman" w:eastAsia="Times New Roman" w:hAnsi="Times New Roman" w:cs="Times New Roman"/>
            <w:sz w:val="20"/>
            <w:lang w:bidi="gu-IN"/>
          </w:rPr>
          <w:t>Protected access modifier</w:t>
        </w:r>
      </w:hyperlink>
    </w:p>
    <w:p w:rsidR="0044304C" w:rsidRPr="0044304C" w:rsidRDefault="00E80FC5" w:rsidP="0044304C">
      <w:pPr>
        <w:numPr>
          <w:ilvl w:val="0"/>
          <w:numId w:val="1"/>
        </w:numPr>
        <w:shd w:val="clear" w:color="auto" w:fill="FFFFFF"/>
        <w:spacing w:before="54" w:after="100" w:afterAutospacing="1" w:line="340" w:lineRule="atLeast"/>
        <w:ind w:left="856"/>
        <w:jc w:val="both"/>
        <w:rPr>
          <w:rFonts w:ascii="Segoe UI" w:eastAsia="Times New Roman" w:hAnsi="Segoe UI" w:cs="Segoe UI"/>
          <w:lang w:bidi="gu-IN"/>
        </w:rPr>
      </w:pPr>
      <w:hyperlink r:id="rId9" w:anchor="accesspublic" w:history="1">
        <w:r w:rsidR="0044304C" w:rsidRPr="004F153F">
          <w:rPr>
            <w:rFonts w:ascii="Times New Roman" w:eastAsia="Times New Roman" w:hAnsi="Times New Roman" w:cs="Times New Roman"/>
            <w:sz w:val="20"/>
            <w:lang w:bidi="gu-IN"/>
          </w:rPr>
          <w:t>Public access modifier</w:t>
        </w:r>
      </w:hyperlink>
    </w:p>
    <w:p w:rsidR="0044304C" w:rsidRPr="0044304C" w:rsidRDefault="00E80FC5" w:rsidP="0044304C">
      <w:pPr>
        <w:numPr>
          <w:ilvl w:val="0"/>
          <w:numId w:val="1"/>
        </w:numPr>
        <w:shd w:val="clear" w:color="auto" w:fill="FFFFFF"/>
        <w:spacing w:before="54" w:after="100" w:afterAutospacing="1" w:line="340" w:lineRule="atLeast"/>
        <w:ind w:left="856"/>
        <w:jc w:val="both"/>
        <w:rPr>
          <w:rFonts w:ascii="Segoe UI" w:eastAsia="Times New Roman" w:hAnsi="Segoe UI" w:cs="Segoe UI"/>
          <w:lang w:bidi="gu-IN"/>
        </w:rPr>
      </w:pPr>
      <w:hyperlink r:id="rId10" w:anchor="accessoverriding" w:history="1">
        <w:r w:rsidR="0044304C" w:rsidRPr="004F153F">
          <w:rPr>
            <w:rFonts w:ascii="Times New Roman" w:eastAsia="Times New Roman" w:hAnsi="Times New Roman" w:cs="Times New Roman"/>
            <w:sz w:val="20"/>
            <w:lang w:bidi="gu-IN"/>
          </w:rPr>
          <w:t>Access Modifier with Method Overriding</w:t>
        </w:r>
      </w:hyperlink>
    </w:p>
    <w:p w:rsidR="0044304C" w:rsidRPr="0044304C" w:rsidRDefault="0044304C" w:rsidP="0044304C">
      <w:pPr>
        <w:shd w:val="clear" w:color="auto" w:fill="FFFFFF"/>
        <w:spacing w:before="100" w:beforeAutospacing="1" w:after="100" w:afterAutospacing="1" w:line="240" w:lineRule="auto"/>
        <w:jc w:val="both"/>
        <w:rPr>
          <w:rFonts w:ascii="Segoe UI" w:eastAsia="Times New Roman" w:hAnsi="Segoe UI" w:cs="Segoe UI"/>
          <w:lang w:bidi="gu-IN"/>
        </w:rPr>
      </w:pPr>
      <w:r w:rsidRPr="0044304C">
        <w:rPr>
          <w:rFonts w:ascii="Segoe UI" w:eastAsia="Times New Roman" w:hAnsi="Segoe UI" w:cs="Segoe UI"/>
          <w:lang w:bidi="gu-IN"/>
        </w:rPr>
        <w:t>There are two types of modifiers in Java: </w:t>
      </w:r>
      <w:r w:rsidRPr="004F153F">
        <w:rPr>
          <w:rFonts w:ascii="Segoe UI" w:eastAsia="Times New Roman" w:hAnsi="Segoe UI" w:cs="Segoe UI"/>
          <w:b/>
          <w:bCs/>
          <w:lang w:bidi="gu-IN"/>
        </w:rPr>
        <w:t>access modifiers</w:t>
      </w:r>
      <w:r w:rsidRPr="0044304C">
        <w:rPr>
          <w:rFonts w:ascii="Segoe UI" w:eastAsia="Times New Roman" w:hAnsi="Segoe UI" w:cs="Segoe UI"/>
          <w:lang w:bidi="gu-IN"/>
        </w:rPr>
        <w:t> and </w:t>
      </w:r>
      <w:r w:rsidRPr="004F153F">
        <w:rPr>
          <w:rFonts w:ascii="Segoe UI" w:eastAsia="Times New Roman" w:hAnsi="Segoe UI" w:cs="Segoe UI"/>
          <w:b/>
          <w:bCs/>
          <w:lang w:bidi="gu-IN"/>
        </w:rPr>
        <w:t>non-access modifiers</w:t>
      </w:r>
      <w:r w:rsidRPr="0044304C">
        <w:rPr>
          <w:rFonts w:ascii="Segoe UI" w:eastAsia="Times New Roman" w:hAnsi="Segoe UI" w:cs="Segoe UI"/>
          <w:lang w:bidi="gu-IN"/>
        </w:rPr>
        <w:t>.</w:t>
      </w:r>
    </w:p>
    <w:p w:rsidR="0044304C" w:rsidRPr="0044304C" w:rsidRDefault="0044304C" w:rsidP="0044304C">
      <w:pPr>
        <w:shd w:val="clear" w:color="auto" w:fill="FFFFFF"/>
        <w:spacing w:before="100" w:beforeAutospacing="1" w:after="100" w:afterAutospacing="1" w:line="240" w:lineRule="auto"/>
        <w:jc w:val="both"/>
        <w:rPr>
          <w:rFonts w:ascii="Segoe UI" w:eastAsia="Times New Roman" w:hAnsi="Segoe UI" w:cs="Segoe UI"/>
          <w:lang w:bidi="gu-IN"/>
        </w:rPr>
      </w:pPr>
      <w:r w:rsidRPr="0044304C">
        <w:rPr>
          <w:rFonts w:ascii="Segoe UI" w:eastAsia="Times New Roman" w:hAnsi="Segoe UI" w:cs="Segoe UI"/>
          <w:lang w:bidi="gu-IN"/>
        </w:rPr>
        <w:t>The access modifiers in Java specifies the accessibility or scope of a field, method, constructor, or class. We can change the access level of fields, constructors, methods, and class by applying the access modifier on it.</w:t>
      </w:r>
    </w:p>
    <w:p w:rsidR="0044304C" w:rsidRPr="0044304C" w:rsidRDefault="0044304C" w:rsidP="0044304C">
      <w:pPr>
        <w:shd w:val="clear" w:color="auto" w:fill="FFFFFF"/>
        <w:spacing w:before="100" w:beforeAutospacing="1" w:after="100" w:afterAutospacing="1" w:line="240" w:lineRule="auto"/>
        <w:jc w:val="both"/>
        <w:rPr>
          <w:rFonts w:ascii="Segoe UI" w:eastAsia="Times New Roman" w:hAnsi="Segoe UI" w:cs="Segoe UI"/>
          <w:lang w:bidi="gu-IN"/>
        </w:rPr>
      </w:pPr>
      <w:r w:rsidRPr="0044304C">
        <w:rPr>
          <w:rFonts w:ascii="Segoe UI" w:eastAsia="Times New Roman" w:hAnsi="Segoe UI" w:cs="Segoe UI"/>
          <w:lang w:bidi="gu-IN"/>
        </w:rPr>
        <w:t>There are four types of Java access modifiers:</w:t>
      </w:r>
    </w:p>
    <w:p w:rsidR="0044304C" w:rsidRPr="0044304C" w:rsidRDefault="0044304C" w:rsidP="0044304C">
      <w:pPr>
        <w:numPr>
          <w:ilvl w:val="0"/>
          <w:numId w:val="2"/>
        </w:numPr>
        <w:shd w:val="clear" w:color="auto" w:fill="FFFFFF"/>
        <w:spacing w:before="54" w:after="100" w:afterAutospacing="1" w:line="340" w:lineRule="atLeast"/>
        <w:jc w:val="both"/>
        <w:rPr>
          <w:rFonts w:ascii="Segoe UI" w:eastAsia="Times New Roman" w:hAnsi="Segoe UI" w:cs="Segoe UI"/>
          <w:lang w:bidi="gu-IN"/>
        </w:rPr>
      </w:pPr>
      <w:r w:rsidRPr="004F153F">
        <w:rPr>
          <w:rFonts w:ascii="Segoe UI" w:eastAsia="Times New Roman" w:hAnsi="Segoe UI" w:cs="Segoe UI"/>
          <w:b/>
          <w:bCs/>
          <w:lang w:bidi="gu-IN"/>
        </w:rPr>
        <w:t>Private</w:t>
      </w:r>
      <w:r w:rsidRPr="0044304C">
        <w:rPr>
          <w:rFonts w:ascii="Segoe UI" w:eastAsia="Times New Roman" w:hAnsi="Segoe UI" w:cs="Segoe UI"/>
          <w:lang w:bidi="gu-IN"/>
        </w:rPr>
        <w:t>: The access level of a private modifier is only within the class. It cannot be accessed from outside the class.</w:t>
      </w:r>
    </w:p>
    <w:p w:rsidR="0044304C" w:rsidRPr="0044304C" w:rsidRDefault="0044304C" w:rsidP="0044304C">
      <w:pPr>
        <w:numPr>
          <w:ilvl w:val="0"/>
          <w:numId w:val="2"/>
        </w:numPr>
        <w:shd w:val="clear" w:color="auto" w:fill="FFFFFF"/>
        <w:spacing w:before="54" w:after="100" w:afterAutospacing="1" w:line="340" w:lineRule="atLeast"/>
        <w:jc w:val="both"/>
        <w:rPr>
          <w:rFonts w:ascii="Segoe UI" w:eastAsia="Times New Roman" w:hAnsi="Segoe UI" w:cs="Segoe UI"/>
          <w:lang w:bidi="gu-IN"/>
        </w:rPr>
      </w:pPr>
      <w:r w:rsidRPr="004F153F">
        <w:rPr>
          <w:rFonts w:ascii="Segoe UI" w:eastAsia="Times New Roman" w:hAnsi="Segoe UI" w:cs="Segoe UI"/>
          <w:b/>
          <w:bCs/>
          <w:lang w:bidi="gu-IN"/>
        </w:rPr>
        <w:t>Default</w:t>
      </w:r>
      <w:r w:rsidRPr="0044304C">
        <w:rPr>
          <w:rFonts w:ascii="Segoe UI" w:eastAsia="Times New Roman" w:hAnsi="Segoe UI" w:cs="Segoe UI"/>
          <w:lang w:bidi="gu-IN"/>
        </w:rPr>
        <w:t>: The access level of a default modifier is only within the package. It cannot be accessed from outside the package. If you do not specify any access level, it will be the default.</w:t>
      </w:r>
    </w:p>
    <w:p w:rsidR="0044304C" w:rsidRPr="0044304C" w:rsidRDefault="0044304C" w:rsidP="0044304C">
      <w:pPr>
        <w:numPr>
          <w:ilvl w:val="0"/>
          <w:numId w:val="2"/>
        </w:numPr>
        <w:shd w:val="clear" w:color="auto" w:fill="FFFFFF"/>
        <w:spacing w:before="54" w:after="100" w:afterAutospacing="1" w:line="340" w:lineRule="atLeast"/>
        <w:jc w:val="both"/>
        <w:rPr>
          <w:rFonts w:ascii="Segoe UI" w:eastAsia="Times New Roman" w:hAnsi="Segoe UI" w:cs="Segoe UI"/>
          <w:lang w:bidi="gu-IN"/>
        </w:rPr>
      </w:pPr>
      <w:r w:rsidRPr="004F153F">
        <w:rPr>
          <w:rFonts w:ascii="Segoe UI" w:eastAsia="Times New Roman" w:hAnsi="Segoe UI" w:cs="Segoe UI"/>
          <w:b/>
          <w:bCs/>
          <w:lang w:bidi="gu-IN"/>
        </w:rPr>
        <w:t>Protected</w:t>
      </w:r>
      <w:r w:rsidRPr="0044304C">
        <w:rPr>
          <w:rFonts w:ascii="Segoe UI" w:eastAsia="Times New Roman" w:hAnsi="Segoe UI" w:cs="Segoe UI"/>
          <w:lang w:bidi="gu-IN"/>
        </w:rPr>
        <w:t>: The access level of a protected modifier is within the package and outside the package through child class. If you do not make the child class, it cannot be accessed from outside the package.</w:t>
      </w:r>
    </w:p>
    <w:p w:rsidR="0044304C" w:rsidRPr="0044304C" w:rsidRDefault="0044304C" w:rsidP="0044304C">
      <w:pPr>
        <w:numPr>
          <w:ilvl w:val="0"/>
          <w:numId w:val="2"/>
        </w:numPr>
        <w:shd w:val="clear" w:color="auto" w:fill="FFFFFF"/>
        <w:spacing w:before="54" w:after="100" w:afterAutospacing="1" w:line="340" w:lineRule="atLeast"/>
        <w:jc w:val="both"/>
        <w:rPr>
          <w:rFonts w:ascii="Segoe UI" w:eastAsia="Times New Roman" w:hAnsi="Segoe UI" w:cs="Segoe UI"/>
          <w:lang w:bidi="gu-IN"/>
        </w:rPr>
      </w:pPr>
      <w:r w:rsidRPr="004F153F">
        <w:rPr>
          <w:rFonts w:ascii="Segoe UI" w:eastAsia="Times New Roman" w:hAnsi="Segoe UI" w:cs="Segoe UI"/>
          <w:b/>
          <w:bCs/>
          <w:lang w:bidi="gu-IN"/>
        </w:rPr>
        <w:t>Public</w:t>
      </w:r>
      <w:r w:rsidRPr="0044304C">
        <w:rPr>
          <w:rFonts w:ascii="Segoe UI" w:eastAsia="Times New Roman" w:hAnsi="Segoe UI" w:cs="Segoe UI"/>
          <w:lang w:bidi="gu-IN"/>
        </w:rPr>
        <w:t>: The access level of a public modifier is everywhere. It can be accessed from within the class, outside the class, within the package and outside the package.</w:t>
      </w:r>
    </w:p>
    <w:p w:rsidR="0044304C" w:rsidRPr="0044304C" w:rsidRDefault="0044304C" w:rsidP="0044304C">
      <w:pPr>
        <w:shd w:val="clear" w:color="auto" w:fill="FFFFFF"/>
        <w:spacing w:before="100" w:beforeAutospacing="1" w:after="100" w:afterAutospacing="1" w:line="240" w:lineRule="auto"/>
        <w:jc w:val="both"/>
        <w:rPr>
          <w:rFonts w:ascii="Segoe UI" w:eastAsia="Times New Roman" w:hAnsi="Segoe UI" w:cs="Segoe UI"/>
          <w:lang w:bidi="gu-IN"/>
        </w:rPr>
      </w:pPr>
      <w:r w:rsidRPr="0044304C">
        <w:rPr>
          <w:rFonts w:ascii="Segoe UI" w:eastAsia="Times New Roman" w:hAnsi="Segoe UI" w:cs="Segoe UI"/>
          <w:lang w:bidi="gu-IN"/>
        </w:rPr>
        <w:t>There are many non-access modifiers, such as static, abstract, synchronized, native, volatile, transient, etc. Here, we are going to learn the access modifiers only.</w:t>
      </w:r>
    </w:p>
    <w:p w:rsidR="0044304C" w:rsidRPr="004F153F" w:rsidRDefault="0044304C" w:rsidP="0044304C">
      <w:pPr>
        <w:pStyle w:val="Heading3"/>
        <w:shd w:val="clear" w:color="auto" w:fill="FFFFFF"/>
        <w:spacing w:line="312" w:lineRule="atLeast"/>
        <w:jc w:val="both"/>
        <w:rPr>
          <w:rFonts w:ascii="Helvetica" w:hAnsi="Helvetica" w:cs="Helvetica"/>
          <w:b w:val="0"/>
          <w:bCs w:val="0"/>
          <w:color w:val="auto"/>
          <w:sz w:val="34"/>
          <w:szCs w:val="34"/>
        </w:rPr>
      </w:pPr>
      <w:r w:rsidRPr="004F153F">
        <w:rPr>
          <w:color w:val="auto"/>
        </w:rPr>
        <w:t xml:space="preserve">     </w:t>
      </w:r>
      <w:r w:rsidRPr="004F153F">
        <w:rPr>
          <w:rFonts w:ascii="Helvetica" w:hAnsi="Helvetica" w:cs="Helvetica"/>
          <w:b w:val="0"/>
          <w:bCs w:val="0"/>
          <w:color w:val="auto"/>
          <w:sz w:val="34"/>
          <w:szCs w:val="34"/>
        </w:rPr>
        <w:t>Understanding Java Access Modifiers</w:t>
      </w:r>
    </w:p>
    <w:p w:rsidR="0044304C" w:rsidRPr="004F153F" w:rsidRDefault="0044304C" w:rsidP="0044304C">
      <w:pPr>
        <w:pStyle w:val="NormalWeb"/>
        <w:shd w:val="clear" w:color="auto" w:fill="FFFFFF"/>
        <w:jc w:val="both"/>
        <w:rPr>
          <w:rFonts w:ascii="Segoe UI" w:hAnsi="Segoe UI" w:cs="Segoe UI"/>
          <w:sz w:val="22"/>
          <w:szCs w:val="22"/>
        </w:rPr>
      </w:pPr>
      <w:r w:rsidRPr="004F153F">
        <w:rPr>
          <w:rFonts w:ascii="Segoe UI" w:hAnsi="Segoe UI" w:cs="Segoe UI"/>
          <w:sz w:val="22"/>
          <w:szCs w:val="22"/>
        </w:rPr>
        <w:t>Let's understand the access modifiers in Java by a simple table.</w:t>
      </w:r>
    </w:p>
    <w:tbl>
      <w:tblPr>
        <w:tblW w:w="1005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786"/>
        <w:gridCol w:w="1406"/>
        <w:gridCol w:w="1721"/>
        <w:gridCol w:w="3321"/>
        <w:gridCol w:w="1818"/>
      </w:tblGrid>
      <w:tr w:rsidR="0044304C" w:rsidRPr="004F153F" w:rsidTr="0044304C">
        <w:tc>
          <w:tcPr>
            <w:tcW w:w="0" w:type="auto"/>
            <w:shd w:val="clear" w:color="auto" w:fill="C7CCBE"/>
            <w:tcMar>
              <w:top w:w="163" w:type="dxa"/>
              <w:left w:w="163" w:type="dxa"/>
              <w:bottom w:w="163" w:type="dxa"/>
              <w:right w:w="163" w:type="dxa"/>
            </w:tcMar>
            <w:hideMark/>
          </w:tcPr>
          <w:p w:rsidR="0044304C" w:rsidRPr="004F153F" w:rsidRDefault="0044304C">
            <w:pPr>
              <w:rPr>
                <w:b/>
                <w:bCs/>
                <w:sz w:val="20"/>
                <w:szCs w:val="20"/>
              </w:rPr>
            </w:pPr>
            <w:r w:rsidRPr="004F153F">
              <w:rPr>
                <w:b/>
                <w:bCs/>
                <w:sz w:val="20"/>
                <w:szCs w:val="20"/>
              </w:rPr>
              <w:t>Access Modifier</w:t>
            </w:r>
          </w:p>
        </w:tc>
        <w:tc>
          <w:tcPr>
            <w:tcW w:w="0" w:type="auto"/>
            <w:shd w:val="clear" w:color="auto" w:fill="C7CCBE"/>
            <w:tcMar>
              <w:top w:w="163" w:type="dxa"/>
              <w:left w:w="163" w:type="dxa"/>
              <w:bottom w:w="163" w:type="dxa"/>
              <w:right w:w="163" w:type="dxa"/>
            </w:tcMar>
            <w:hideMark/>
          </w:tcPr>
          <w:p w:rsidR="0044304C" w:rsidRPr="004F153F" w:rsidRDefault="0044304C">
            <w:pPr>
              <w:rPr>
                <w:b/>
                <w:bCs/>
                <w:sz w:val="20"/>
                <w:szCs w:val="20"/>
              </w:rPr>
            </w:pPr>
            <w:r w:rsidRPr="004F153F">
              <w:rPr>
                <w:b/>
                <w:bCs/>
                <w:sz w:val="20"/>
                <w:szCs w:val="20"/>
              </w:rPr>
              <w:t>within class</w:t>
            </w:r>
          </w:p>
        </w:tc>
        <w:tc>
          <w:tcPr>
            <w:tcW w:w="0" w:type="auto"/>
            <w:shd w:val="clear" w:color="auto" w:fill="C7CCBE"/>
            <w:tcMar>
              <w:top w:w="163" w:type="dxa"/>
              <w:left w:w="163" w:type="dxa"/>
              <w:bottom w:w="163" w:type="dxa"/>
              <w:right w:w="163" w:type="dxa"/>
            </w:tcMar>
            <w:hideMark/>
          </w:tcPr>
          <w:p w:rsidR="0044304C" w:rsidRPr="004F153F" w:rsidRDefault="0044304C">
            <w:pPr>
              <w:rPr>
                <w:b/>
                <w:bCs/>
                <w:sz w:val="20"/>
                <w:szCs w:val="20"/>
              </w:rPr>
            </w:pPr>
            <w:r w:rsidRPr="004F153F">
              <w:rPr>
                <w:b/>
                <w:bCs/>
                <w:sz w:val="20"/>
                <w:szCs w:val="20"/>
              </w:rPr>
              <w:t>within package</w:t>
            </w:r>
          </w:p>
        </w:tc>
        <w:tc>
          <w:tcPr>
            <w:tcW w:w="0" w:type="auto"/>
            <w:shd w:val="clear" w:color="auto" w:fill="C7CCBE"/>
            <w:tcMar>
              <w:top w:w="163" w:type="dxa"/>
              <w:left w:w="163" w:type="dxa"/>
              <w:bottom w:w="163" w:type="dxa"/>
              <w:right w:w="163" w:type="dxa"/>
            </w:tcMar>
            <w:hideMark/>
          </w:tcPr>
          <w:p w:rsidR="0044304C" w:rsidRPr="004F153F" w:rsidRDefault="0044304C">
            <w:pPr>
              <w:rPr>
                <w:b/>
                <w:bCs/>
                <w:sz w:val="20"/>
                <w:szCs w:val="20"/>
              </w:rPr>
            </w:pPr>
            <w:r w:rsidRPr="004F153F">
              <w:rPr>
                <w:b/>
                <w:bCs/>
                <w:sz w:val="20"/>
                <w:szCs w:val="20"/>
              </w:rPr>
              <w:t>outside package by subclass only</w:t>
            </w:r>
          </w:p>
        </w:tc>
        <w:tc>
          <w:tcPr>
            <w:tcW w:w="0" w:type="auto"/>
            <w:shd w:val="clear" w:color="auto" w:fill="C7CCBE"/>
            <w:tcMar>
              <w:top w:w="163" w:type="dxa"/>
              <w:left w:w="163" w:type="dxa"/>
              <w:bottom w:w="163" w:type="dxa"/>
              <w:right w:w="163" w:type="dxa"/>
            </w:tcMar>
            <w:hideMark/>
          </w:tcPr>
          <w:p w:rsidR="0044304C" w:rsidRPr="004F153F" w:rsidRDefault="0044304C">
            <w:pPr>
              <w:rPr>
                <w:b/>
                <w:bCs/>
                <w:sz w:val="20"/>
                <w:szCs w:val="20"/>
              </w:rPr>
            </w:pPr>
            <w:r w:rsidRPr="004F153F">
              <w:rPr>
                <w:b/>
                <w:bCs/>
                <w:sz w:val="20"/>
                <w:szCs w:val="20"/>
              </w:rPr>
              <w:t>outside package</w:t>
            </w:r>
          </w:p>
        </w:tc>
      </w:tr>
      <w:tr w:rsidR="0044304C" w:rsidRPr="004F153F" w:rsidTr="004F153F">
        <w:trPr>
          <w:trHeight w:val="25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44304C" w:rsidRPr="004F153F" w:rsidRDefault="0044304C">
            <w:pPr>
              <w:jc w:val="both"/>
              <w:rPr>
                <w:rFonts w:cs="Segoe UI"/>
                <w:sz w:val="20"/>
                <w:szCs w:val="20"/>
              </w:rPr>
            </w:pPr>
            <w:r w:rsidRPr="004F153F">
              <w:rPr>
                <w:rFonts w:cs="Segoe UI"/>
                <w:b/>
                <w:bCs/>
                <w:sz w:val="20"/>
                <w:szCs w:val="20"/>
              </w:rPr>
              <w:t>Private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44304C" w:rsidRPr="004F153F" w:rsidRDefault="0044304C">
            <w:pPr>
              <w:jc w:val="both"/>
              <w:rPr>
                <w:rFonts w:cs="Segoe UI"/>
                <w:sz w:val="20"/>
                <w:szCs w:val="20"/>
              </w:rPr>
            </w:pPr>
            <w:r w:rsidRPr="004F153F">
              <w:rPr>
                <w:rFonts w:cs="Segoe UI"/>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44304C" w:rsidRPr="004F153F" w:rsidRDefault="0044304C">
            <w:pPr>
              <w:jc w:val="both"/>
              <w:rPr>
                <w:rFonts w:cs="Segoe UI"/>
                <w:sz w:val="20"/>
                <w:szCs w:val="20"/>
              </w:rPr>
            </w:pPr>
            <w:r w:rsidRPr="004F153F">
              <w:rPr>
                <w:rFonts w:cs="Segoe UI"/>
                <w:sz w:val="20"/>
                <w:szCs w:val="20"/>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44304C" w:rsidRPr="004F153F" w:rsidRDefault="0044304C">
            <w:pPr>
              <w:jc w:val="both"/>
              <w:rPr>
                <w:rFonts w:cs="Segoe UI"/>
                <w:sz w:val="20"/>
                <w:szCs w:val="20"/>
              </w:rPr>
            </w:pPr>
            <w:r w:rsidRPr="004F153F">
              <w:rPr>
                <w:rFonts w:cs="Segoe UI"/>
                <w:sz w:val="20"/>
                <w:szCs w:val="20"/>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44304C" w:rsidRPr="004F153F" w:rsidRDefault="0044304C">
            <w:pPr>
              <w:jc w:val="both"/>
              <w:rPr>
                <w:rFonts w:cs="Segoe UI"/>
                <w:sz w:val="20"/>
                <w:szCs w:val="20"/>
              </w:rPr>
            </w:pPr>
            <w:r w:rsidRPr="004F153F">
              <w:rPr>
                <w:rFonts w:cs="Segoe UI"/>
                <w:sz w:val="20"/>
                <w:szCs w:val="20"/>
              </w:rPr>
              <w:t>N</w:t>
            </w:r>
          </w:p>
        </w:tc>
      </w:tr>
      <w:tr w:rsidR="0044304C" w:rsidRPr="004F153F" w:rsidTr="0044304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44304C" w:rsidRPr="004F153F" w:rsidRDefault="0044304C">
            <w:pPr>
              <w:jc w:val="both"/>
              <w:rPr>
                <w:rFonts w:cs="Segoe UI"/>
                <w:sz w:val="20"/>
                <w:szCs w:val="20"/>
              </w:rPr>
            </w:pPr>
            <w:r w:rsidRPr="004F153F">
              <w:rPr>
                <w:rFonts w:cs="Segoe UI"/>
                <w:b/>
                <w:bCs/>
                <w:sz w:val="20"/>
                <w:szCs w:val="20"/>
              </w:rPr>
              <w:t>Default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44304C" w:rsidRPr="004F153F" w:rsidRDefault="0044304C">
            <w:pPr>
              <w:jc w:val="both"/>
              <w:rPr>
                <w:rFonts w:cs="Segoe UI"/>
                <w:sz w:val="20"/>
                <w:szCs w:val="20"/>
              </w:rPr>
            </w:pPr>
            <w:r w:rsidRPr="004F153F">
              <w:rPr>
                <w:rFonts w:cs="Segoe UI"/>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44304C" w:rsidRPr="004F153F" w:rsidRDefault="0044304C">
            <w:pPr>
              <w:jc w:val="both"/>
              <w:rPr>
                <w:rFonts w:cs="Segoe UI"/>
                <w:sz w:val="20"/>
                <w:szCs w:val="20"/>
              </w:rPr>
            </w:pPr>
            <w:r w:rsidRPr="004F153F">
              <w:rPr>
                <w:rFonts w:cs="Segoe UI"/>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44304C" w:rsidRPr="004F153F" w:rsidRDefault="0044304C">
            <w:pPr>
              <w:jc w:val="both"/>
              <w:rPr>
                <w:rFonts w:cs="Segoe UI"/>
                <w:sz w:val="20"/>
                <w:szCs w:val="20"/>
              </w:rPr>
            </w:pPr>
            <w:r w:rsidRPr="004F153F">
              <w:rPr>
                <w:rFonts w:cs="Segoe UI"/>
                <w:sz w:val="20"/>
                <w:szCs w:val="20"/>
              </w:rPr>
              <w:t>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44304C" w:rsidRPr="004F153F" w:rsidRDefault="0044304C">
            <w:pPr>
              <w:jc w:val="both"/>
              <w:rPr>
                <w:rFonts w:cs="Segoe UI"/>
                <w:sz w:val="20"/>
                <w:szCs w:val="20"/>
              </w:rPr>
            </w:pPr>
            <w:r w:rsidRPr="004F153F">
              <w:rPr>
                <w:rFonts w:cs="Segoe UI"/>
                <w:sz w:val="20"/>
                <w:szCs w:val="20"/>
              </w:rPr>
              <w:t>N</w:t>
            </w:r>
          </w:p>
        </w:tc>
      </w:tr>
      <w:tr w:rsidR="0044304C" w:rsidRPr="004F153F" w:rsidTr="0044304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44304C" w:rsidRPr="004F153F" w:rsidRDefault="0044304C">
            <w:pPr>
              <w:jc w:val="both"/>
              <w:rPr>
                <w:rFonts w:cs="Segoe UI"/>
                <w:sz w:val="20"/>
                <w:szCs w:val="20"/>
              </w:rPr>
            </w:pPr>
            <w:r w:rsidRPr="004F153F">
              <w:rPr>
                <w:rFonts w:cs="Segoe UI"/>
                <w:b/>
                <w:bCs/>
                <w:sz w:val="20"/>
                <w:szCs w:val="20"/>
              </w:rPr>
              <w:t>Protected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44304C" w:rsidRPr="004F153F" w:rsidRDefault="0044304C">
            <w:pPr>
              <w:jc w:val="both"/>
              <w:rPr>
                <w:rFonts w:cs="Segoe UI"/>
                <w:sz w:val="20"/>
                <w:szCs w:val="20"/>
              </w:rPr>
            </w:pPr>
            <w:r w:rsidRPr="004F153F">
              <w:rPr>
                <w:rFonts w:cs="Segoe UI"/>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44304C" w:rsidRPr="004F153F" w:rsidRDefault="0044304C">
            <w:pPr>
              <w:jc w:val="both"/>
              <w:rPr>
                <w:rFonts w:cs="Segoe UI"/>
                <w:sz w:val="20"/>
                <w:szCs w:val="20"/>
              </w:rPr>
            </w:pPr>
            <w:r w:rsidRPr="004F153F">
              <w:rPr>
                <w:rFonts w:cs="Segoe UI"/>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44304C" w:rsidRPr="004F153F" w:rsidRDefault="0044304C">
            <w:pPr>
              <w:jc w:val="both"/>
              <w:rPr>
                <w:rFonts w:cs="Segoe UI"/>
                <w:sz w:val="20"/>
                <w:szCs w:val="20"/>
              </w:rPr>
            </w:pPr>
            <w:r w:rsidRPr="004F153F">
              <w:rPr>
                <w:rFonts w:cs="Segoe UI"/>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44304C" w:rsidRPr="004F153F" w:rsidRDefault="0044304C">
            <w:pPr>
              <w:jc w:val="both"/>
              <w:rPr>
                <w:rFonts w:cs="Segoe UI"/>
                <w:sz w:val="20"/>
                <w:szCs w:val="20"/>
              </w:rPr>
            </w:pPr>
            <w:r w:rsidRPr="004F153F">
              <w:rPr>
                <w:rFonts w:cs="Segoe UI"/>
                <w:sz w:val="20"/>
                <w:szCs w:val="20"/>
              </w:rPr>
              <w:t>N</w:t>
            </w:r>
          </w:p>
        </w:tc>
      </w:tr>
      <w:tr w:rsidR="0044304C" w:rsidRPr="004F153F" w:rsidTr="004F153F">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44304C" w:rsidRPr="004F153F" w:rsidRDefault="0044304C">
            <w:pPr>
              <w:jc w:val="both"/>
              <w:rPr>
                <w:rFonts w:cs="Segoe UI"/>
                <w:sz w:val="20"/>
                <w:szCs w:val="20"/>
              </w:rPr>
            </w:pPr>
            <w:r w:rsidRPr="004F153F">
              <w:rPr>
                <w:rFonts w:cs="Segoe UI"/>
                <w:b/>
                <w:bCs/>
                <w:sz w:val="20"/>
                <w:szCs w:val="20"/>
              </w:rPr>
              <w:t>Public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44304C" w:rsidRPr="004F153F" w:rsidRDefault="0044304C">
            <w:pPr>
              <w:jc w:val="both"/>
              <w:rPr>
                <w:rFonts w:cs="Segoe UI"/>
                <w:sz w:val="20"/>
                <w:szCs w:val="20"/>
              </w:rPr>
            </w:pPr>
            <w:r w:rsidRPr="004F153F">
              <w:rPr>
                <w:rFonts w:cs="Segoe UI"/>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44304C" w:rsidRPr="004F153F" w:rsidRDefault="0044304C">
            <w:pPr>
              <w:jc w:val="both"/>
              <w:rPr>
                <w:rFonts w:cs="Segoe UI"/>
                <w:sz w:val="20"/>
                <w:szCs w:val="20"/>
              </w:rPr>
            </w:pPr>
            <w:r w:rsidRPr="004F153F">
              <w:rPr>
                <w:rFonts w:cs="Segoe UI"/>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44304C" w:rsidRPr="004F153F" w:rsidRDefault="0044304C">
            <w:pPr>
              <w:jc w:val="both"/>
              <w:rPr>
                <w:rFonts w:cs="Segoe UI"/>
                <w:sz w:val="20"/>
                <w:szCs w:val="20"/>
              </w:rPr>
            </w:pPr>
            <w:r w:rsidRPr="004F153F">
              <w:rPr>
                <w:rFonts w:cs="Segoe UI"/>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44304C" w:rsidRPr="004F153F" w:rsidRDefault="0044304C">
            <w:pPr>
              <w:jc w:val="both"/>
              <w:rPr>
                <w:rFonts w:cs="Segoe UI"/>
                <w:sz w:val="20"/>
                <w:szCs w:val="20"/>
              </w:rPr>
            </w:pPr>
            <w:r w:rsidRPr="004F153F">
              <w:rPr>
                <w:rFonts w:cs="Segoe UI"/>
                <w:sz w:val="20"/>
                <w:szCs w:val="20"/>
              </w:rPr>
              <w:t>Y</w:t>
            </w:r>
          </w:p>
        </w:tc>
      </w:tr>
    </w:tbl>
    <w:p w:rsidR="0044304C" w:rsidRPr="004F153F" w:rsidRDefault="0044304C" w:rsidP="0044304C">
      <w:pPr>
        <w:pStyle w:val="Heading3"/>
        <w:shd w:val="clear" w:color="auto" w:fill="FFFFFF"/>
        <w:spacing w:line="312" w:lineRule="atLeast"/>
        <w:jc w:val="both"/>
        <w:rPr>
          <w:rFonts w:ascii="Helvetica" w:hAnsi="Helvetica" w:cs="Helvetica"/>
          <w:b w:val="0"/>
          <w:bCs w:val="0"/>
          <w:color w:val="auto"/>
          <w:sz w:val="34"/>
          <w:szCs w:val="34"/>
        </w:rPr>
      </w:pPr>
      <w:r w:rsidRPr="004F153F">
        <w:rPr>
          <w:rFonts w:ascii="Helvetica" w:hAnsi="Helvetica" w:cs="Helvetica"/>
          <w:b w:val="0"/>
          <w:bCs w:val="0"/>
          <w:color w:val="auto"/>
          <w:sz w:val="34"/>
          <w:szCs w:val="34"/>
        </w:rPr>
        <w:lastRenderedPageBreak/>
        <w:t>1) Private</w:t>
      </w:r>
    </w:p>
    <w:p w:rsidR="0044304C" w:rsidRPr="004F153F" w:rsidRDefault="0044304C" w:rsidP="0044304C">
      <w:pPr>
        <w:pStyle w:val="NormalWeb"/>
        <w:shd w:val="clear" w:color="auto" w:fill="FFFFFF"/>
        <w:jc w:val="both"/>
        <w:rPr>
          <w:rFonts w:ascii="Segoe UI" w:hAnsi="Segoe UI" w:cs="Segoe UI"/>
          <w:sz w:val="22"/>
          <w:szCs w:val="22"/>
        </w:rPr>
      </w:pPr>
      <w:r w:rsidRPr="004F153F">
        <w:rPr>
          <w:rFonts w:ascii="Segoe UI" w:hAnsi="Segoe UI" w:cs="Segoe UI"/>
          <w:sz w:val="22"/>
          <w:szCs w:val="22"/>
        </w:rPr>
        <w:t>The private access modifier is accessible only within the class.</w:t>
      </w:r>
    </w:p>
    <w:p w:rsidR="0044304C" w:rsidRPr="004F153F" w:rsidRDefault="0044304C" w:rsidP="0044304C">
      <w:pPr>
        <w:pStyle w:val="NormalWeb"/>
        <w:shd w:val="clear" w:color="auto" w:fill="FFFFFF"/>
        <w:jc w:val="both"/>
        <w:rPr>
          <w:rFonts w:ascii="Segoe UI" w:hAnsi="Segoe UI" w:cs="Segoe UI"/>
          <w:sz w:val="22"/>
          <w:szCs w:val="22"/>
        </w:rPr>
      </w:pPr>
      <w:r w:rsidRPr="004F153F">
        <w:rPr>
          <w:rStyle w:val="Strong"/>
          <w:rFonts w:ascii="Segoe UI" w:hAnsi="Segoe UI" w:cs="Segoe UI"/>
          <w:sz w:val="22"/>
          <w:szCs w:val="22"/>
        </w:rPr>
        <w:t>Simple example of private access modifier</w:t>
      </w:r>
    </w:p>
    <w:p w:rsidR="0044304C" w:rsidRPr="004F153F" w:rsidRDefault="0044304C" w:rsidP="0044304C">
      <w:pPr>
        <w:pStyle w:val="NormalWeb"/>
        <w:shd w:val="clear" w:color="auto" w:fill="FFFFFF"/>
        <w:jc w:val="both"/>
        <w:rPr>
          <w:rFonts w:ascii="Segoe UI" w:hAnsi="Segoe UI" w:cs="Segoe UI"/>
          <w:sz w:val="22"/>
          <w:szCs w:val="22"/>
        </w:rPr>
      </w:pPr>
      <w:r w:rsidRPr="004F153F">
        <w:rPr>
          <w:rFonts w:ascii="Segoe UI" w:hAnsi="Segoe UI" w:cs="Segoe UI"/>
          <w:sz w:val="22"/>
          <w:szCs w:val="22"/>
        </w:rPr>
        <w:t>In this example, we have created two classes A and Simple. A class contains private data member and private method. We are accessing these private members from outside the class, so there is a compile-time error.</w:t>
      </w:r>
    </w:p>
    <w:p w:rsidR="0044304C" w:rsidRPr="004F153F" w:rsidRDefault="0044304C" w:rsidP="0044304C">
      <w:pPr>
        <w:numPr>
          <w:ilvl w:val="0"/>
          <w:numId w:val="3"/>
        </w:numPr>
        <w:spacing w:after="0" w:line="340" w:lineRule="atLeast"/>
        <w:ind w:left="0"/>
        <w:jc w:val="both"/>
        <w:rPr>
          <w:rFonts w:ascii="Segoe UI" w:hAnsi="Segoe UI" w:cs="Segoe UI"/>
        </w:rPr>
      </w:pPr>
      <w:r w:rsidRPr="004F153F">
        <w:rPr>
          <w:rStyle w:val="keyword"/>
          <w:rFonts w:ascii="Segoe UI" w:hAnsi="Segoe UI" w:cs="Segoe UI"/>
          <w:b/>
          <w:bCs/>
          <w:bdr w:val="none" w:sz="0" w:space="0" w:color="auto" w:frame="1"/>
        </w:rPr>
        <w:t>class</w:t>
      </w:r>
      <w:r w:rsidRPr="004F153F">
        <w:rPr>
          <w:rFonts w:ascii="Segoe UI" w:hAnsi="Segoe UI" w:cs="Segoe UI"/>
          <w:bdr w:val="none" w:sz="0" w:space="0" w:color="auto" w:frame="1"/>
        </w:rPr>
        <w:t> A{  </w:t>
      </w:r>
    </w:p>
    <w:p w:rsidR="0044304C" w:rsidRPr="004F153F" w:rsidRDefault="0044304C" w:rsidP="0044304C">
      <w:pPr>
        <w:numPr>
          <w:ilvl w:val="0"/>
          <w:numId w:val="3"/>
        </w:numPr>
        <w:spacing w:after="0" w:line="340" w:lineRule="atLeast"/>
        <w:ind w:left="0"/>
        <w:jc w:val="both"/>
        <w:rPr>
          <w:rFonts w:ascii="Segoe UI" w:hAnsi="Segoe UI" w:cs="Segoe UI"/>
        </w:rPr>
      </w:pPr>
      <w:r w:rsidRPr="004F153F">
        <w:rPr>
          <w:rStyle w:val="keyword"/>
          <w:rFonts w:ascii="Segoe UI" w:hAnsi="Segoe UI" w:cs="Segoe UI"/>
          <w:b/>
          <w:bCs/>
          <w:bdr w:val="none" w:sz="0" w:space="0" w:color="auto" w:frame="1"/>
        </w:rPr>
        <w:t>private</w:t>
      </w:r>
      <w:r w:rsidRPr="004F153F">
        <w:rPr>
          <w:rFonts w:ascii="Segoe UI" w:hAnsi="Segoe UI" w:cs="Segoe UI"/>
          <w:bdr w:val="none" w:sz="0" w:space="0" w:color="auto" w:frame="1"/>
        </w:rPr>
        <w:t> </w:t>
      </w:r>
      <w:r w:rsidRPr="004F153F">
        <w:rPr>
          <w:rStyle w:val="keyword"/>
          <w:rFonts w:ascii="Segoe UI" w:hAnsi="Segoe UI" w:cs="Segoe UI"/>
          <w:b/>
          <w:bCs/>
          <w:bdr w:val="none" w:sz="0" w:space="0" w:color="auto" w:frame="1"/>
        </w:rPr>
        <w:t>int</w:t>
      </w:r>
      <w:r w:rsidRPr="004F153F">
        <w:rPr>
          <w:rFonts w:ascii="Segoe UI" w:hAnsi="Segoe UI" w:cs="Segoe UI"/>
          <w:bdr w:val="none" w:sz="0" w:space="0" w:color="auto" w:frame="1"/>
        </w:rPr>
        <w:t> data=</w:t>
      </w:r>
      <w:r w:rsidRPr="004F153F">
        <w:rPr>
          <w:rStyle w:val="number"/>
          <w:rFonts w:ascii="Segoe UI" w:hAnsi="Segoe UI" w:cs="Segoe UI"/>
          <w:bdr w:val="none" w:sz="0" w:space="0" w:color="auto" w:frame="1"/>
        </w:rPr>
        <w:t>40</w:t>
      </w:r>
      <w:r w:rsidRPr="004F153F">
        <w:rPr>
          <w:rFonts w:ascii="Segoe UI" w:hAnsi="Segoe UI" w:cs="Segoe UI"/>
          <w:bdr w:val="none" w:sz="0" w:space="0" w:color="auto" w:frame="1"/>
        </w:rPr>
        <w:t>;  </w:t>
      </w:r>
    </w:p>
    <w:p w:rsidR="0044304C" w:rsidRPr="004F153F" w:rsidRDefault="0044304C" w:rsidP="0044304C">
      <w:pPr>
        <w:numPr>
          <w:ilvl w:val="0"/>
          <w:numId w:val="3"/>
        </w:numPr>
        <w:spacing w:after="0" w:line="340" w:lineRule="atLeast"/>
        <w:ind w:left="0"/>
        <w:jc w:val="both"/>
        <w:rPr>
          <w:rFonts w:ascii="Segoe UI" w:hAnsi="Segoe UI" w:cs="Segoe UI"/>
        </w:rPr>
      </w:pPr>
      <w:r w:rsidRPr="004F153F">
        <w:rPr>
          <w:rStyle w:val="keyword"/>
          <w:rFonts w:ascii="Segoe UI" w:hAnsi="Segoe UI" w:cs="Segoe UI"/>
          <w:b/>
          <w:bCs/>
          <w:bdr w:val="none" w:sz="0" w:space="0" w:color="auto" w:frame="1"/>
        </w:rPr>
        <w:t>private</w:t>
      </w:r>
      <w:r w:rsidRPr="004F153F">
        <w:rPr>
          <w:rFonts w:ascii="Segoe UI" w:hAnsi="Segoe UI" w:cs="Segoe UI"/>
          <w:bdr w:val="none" w:sz="0" w:space="0" w:color="auto" w:frame="1"/>
        </w:rPr>
        <w:t> </w:t>
      </w:r>
      <w:r w:rsidRPr="004F153F">
        <w:rPr>
          <w:rStyle w:val="keyword"/>
          <w:rFonts w:ascii="Segoe UI" w:hAnsi="Segoe UI" w:cs="Segoe UI"/>
          <w:b/>
          <w:bCs/>
          <w:bdr w:val="none" w:sz="0" w:space="0" w:color="auto" w:frame="1"/>
        </w:rPr>
        <w:t>void</w:t>
      </w:r>
      <w:r w:rsidRPr="004F153F">
        <w:rPr>
          <w:rFonts w:ascii="Segoe UI" w:hAnsi="Segoe UI" w:cs="Segoe UI"/>
          <w:bdr w:val="none" w:sz="0" w:space="0" w:color="auto" w:frame="1"/>
        </w:rPr>
        <w:t> msg(){System.out.println(</w:t>
      </w:r>
      <w:r w:rsidRPr="004F153F">
        <w:rPr>
          <w:rStyle w:val="string"/>
          <w:rFonts w:ascii="Segoe UI" w:hAnsi="Segoe UI" w:cs="Segoe UI"/>
          <w:bdr w:val="none" w:sz="0" w:space="0" w:color="auto" w:frame="1"/>
        </w:rPr>
        <w:t>"Hello java"</w:t>
      </w:r>
      <w:r w:rsidRPr="004F153F">
        <w:rPr>
          <w:rFonts w:ascii="Segoe UI" w:hAnsi="Segoe UI" w:cs="Segoe UI"/>
          <w:bdr w:val="none" w:sz="0" w:space="0" w:color="auto" w:frame="1"/>
        </w:rPr>
        <w:t>);}  </w:t>
      </w:r>
    </w:p>
    <w:p w:rsidR="0044304C" w:rsidRPr="004F153F" w:rsidRDefault="0044304C" w:rsidP="0044304C">
      <w:pPr>
        <w:numPr>
          <w:ilvl w:val="0"/>
          <w:numId w:val="3"/>
        </w:numPr>
        <w:spacing w:after="0" w:line="340" w:lineRule="atLeast"/>
        <w:ind w:left="0"/>
        <w:jc w:val="both"/>
        <w:rPr>
          <w:rFonts w:ascii="Segoe UI" w:hAnsi="Segoe UI" w:cs="Segoe UI"/>
        </w:rPr>
      </w:pPr>
      <w:r w:rsidRPr="004F153F">
        <w:rPr>
          <w:rFonts w:ascii="Segoe UI" w:hAnsi="Segoe UI" w:cs="Segoe UI"/>
          <w:bdr w:val="none" w:sz="0" w:space="0" w:color="auto" w:frame="1"/>
        </w:rPr>
        <w:t>}  </w:t>
      </w:r>
    </w:p>
    <w:p w:rsidR="0044304C" w:rsidRPr="004F153F" w:rsidRDefault="0044304C" w:rsidP="0044304C">
      <w:pPr>
        <w:numPr>
          <w:ilvl w:val="0"/>
          <w:numId w:val="3"/>
        </w:numPr>
        <w:spacing w:after="0" w:line="340" w:lineRule="atLeast"/>
        <w:ind w:left="0"/>
        <w:jc w:val="both"/>
        <w:rPr>
          <w:rFonts w:ascii="Segoe UI" w:hAnsi="Segoe UI" w:cs="Segoe UI"/>
        </w:rPr>
      </w:pPr>
      <w:r w:rsidRPr="004F153F">
        <w:rPr>
          <w:rFonts w:ascii="Segoe UI" w:hAnsi="Segoe UI" w:cs="Segoe UI"/>
          <w:bdr w:val="none" w:sz="0" w:space="0" w:color="auto" w:frame="1"/>
        </w:rPr>
        <w:t>  </w:t>
      </w:r>
    </w:p>
    <w:p w:rsidR="0044304C" w:rsidRPr="004F153F" w:rsidRDefault="0044304C" w:rsidP="0044304C">
      <w:pPr>
        <w:numPr>
          <w:ilvl w:val="0"/>
          <w:numId w:val="3"/>
        </w:numPr>
        <w:spacing w:after="0" w:line="340" w:lineRule="atLeast"/>
        <w:ind w:left="0"/>
        <w:jc w:val="both"/>
        <w:rPr>
          <w:rFonts w:ascii="Segoe UI" w:hAnsi="Segoe UI" w:cs="Segoe UI"/>
        </w:rPr>
      </w:pPr>
      <w:r w:rsidRPr="004F153F">
        <w:rPr>
          <w:rStyle w:val="keyword"/>
          <w:rFonts w:ascii="Segoe UI" w:hAnsi="Segoe UI" w:cs="Segoe UI"/>
          <w:b/>
          <w:bCs/>
          <w:bdr w:val="none" w:sz="0" w:space="0" w:color="auto" w:frame="1"/>
        </w:rPr>
        <w:t>public</w:t>
      </w:r>
      <w:r w:rsidRPr="004F153F">
        <w:rPr>
          <w:rFonts w:ascii="Segoe UI" w:hAnsi="Segoe UI" w:cs="Segoe UI"/>
          <w:bdr w:val="none" w:sz="0" w:space="0" w:color="auto" w:frame="1"/>
        </w:rPr>
        <w:t> </w:t>
      </w:r>
      <w:r w:rsidRPr="004F153F">
        <w:rPr>
          <w:rStyle w:val="keyword"/>
          <w:rFonts w:ascii="Segoe UI" w:hAnsi="Segoe UI" w:cs="Segoe UI"/>
          <w:b/>
          <w:bCs/>
          <w:bdr w:val="none" w:sz="0" w:space="0" w:color="auto" w:frame="1"/>
        </w:rPr>
        <w:t>class</w:t>
      </w:r>
      <w:r w:rsidRPr="004F153F">
        <w:rPr>
          <w:rFonts w:ascii="Segoe UI" w:hAnsi="Segoe UI" w:cs="Segoe UI"/>
          <w:bdr w:val="none" w:sz="0" w:space="0" w:color="auto" w:frame="1"/>
        </w:rPr>
        <w:t> Simple{  </w:t>
      </w:r>
    </w:p>
    <w:p w:rsidR="0044304C" w:rsidRPr="004F153F" w:rsidRDefault="0044304C" w:rsidP="0044304C">
      <w:pPr>
        <w:numPr>
          <w:ilvl w:val="0"/>
          <w:numId w:val="3"/>
        </w:numPr>
        <w:spacing w:after="0" w:line="340" w:lineRule="atLeast"/>
        <w:ind w:left="0"/>
        <w:jc w:val="both"/>
        <w:rPr>
          <w:rFonts w:ascii="Segoe UI" w:hAnsi="Segoe UI" w:cs="Segoe UI"/>
        </w:rPr>
      </w:pPr>
      <w:r w:rsidRPr="004F153F">
        <w:rPr>
          <w:rFonts w:ascii="Segoe UI" w:hAnsi="Segoe UI" w:cs="Segoe UI"/>
          <w:bdr w:val="none" w:sz="0" w:space="0" w:color="auto" w:frame="1"/>
        </w:rPr>
        <w:t> </w:t>
      </w:r>
      <w:r w:rsidRPr="004F153F">
        <w:rPr>
          <w:rStyle w:val="keyword"/>
          <w:rFonts w:ascii="Segoe UI" w:hAnsi="Segoe UI" w:cs="Segoe UI"/>
          <w:b/>
          <w:bCs/>
          <w:bdr w:val="none" w:sz="0" w:space="0" w:color="auto" w:frame="1"/>
        </w:rPr>
        <w:t>public</w:t>
      </w:r>
      <w:r w:rsidRPr="004F153F">
        <w:rPr>
          <w:rFonts w:ascii="Segoe UI" w:hAnsi="Segoe UI" w:cs="Segoe UI"/>
          <w:bdr w:val="none" w:sz="0" w:space="0" w:color="auto" w:frame="1"/>
        </w:rPr>
        <w:t> </w:t>
      </w:r>
      <w:r w:rsidRPr="004F153F">
        <w:rPr>
          <w:rStyle w:val="keyword"/>
          <w:rFonts w:ascii="Segoe UI" w:hAnsi="Segoe UI" w:cs="Segoe UI"/>
          <w:b/>
          <w:bCs/>
          <w:bdr w:val="none" w:sz="0" w:space="0" w:color="auto" w:frame="1"/>
        </w:rPr>
        <w:t>static</w:t>
      </w:r>
      <w:r w:rsidRPr="004F153F">
        <w:rPr>
          <w:rFonts w:ascii="Segoe UI" w:hAnsi="Segoe UI" w:cs="Segoe UI"/>
          <w:bdr w:val="none" w:sz="0" w:space="0" w:color="auto" w:frame="1"/>
        </w:rPr>
        <w:t> </w:t>
      </w:r>
      <w:r w:rsidRPr="004F153F">
        <w:rPr>
          <w:rStyle w:val="keyword"/>
          <w:rFonts w:ascii="Segoe UI" w:hAnsi="Segoe UI" w:cs="Segoe UI"/>
          <w:b/>
          <w:bCs/>
          <w:bdr w:val="none" w:sz="0" w:space="0" w:color="auto" w:frame="1"/>
        </w:rPr>
        <w:t>void</w:t>
      </w:r>
      <w:r w:rsidRPr="004F153F">
        <w:rPr>
          <w:rFonts w:ascii="Segoe UI" w:hAnsi="Segoe UI" w:cs="Segoe UI"/>
          <w:bdr w:val="none" w:sz="0" w:space="0" w:color="auto" w:frame="1"/>
        </w:rPr>
        <w:t> main(String args[]){  </w:t>
      </w:r>
    </w:p>
    <w:p w:rsidR="0044304C" w:rsidRPr="004F153F" w:rsidRDefault="0044304C" w:rsidP="0044304C">
      <w:pPr>
        <w:numPr>
          <w:ilvl w:val="0"/>
          <w:numId w:val="3"/>
        </w:numPr>
        <w:spacing w:after="0" w:line="340" w:lineRule="atLeast"/>
        <w:ind w:left="0"/>
        <w:jc w:val="both"/>
        <w:rPr>
          <w:rFonts w:ascii="Segoe UI" w:hAnsi="Segoe UI" w:cs="Segoe UI"/>
        </w:rPr>
      </w:pPr>
      <w:r w:rsidRPr="004F153F">
        <w:rPr>
          <w:rFonts w:ascii="Segoe UI" w:hAnsi="Segoe UI" w:cs="Segoe UI"/>
          <w:bdr w:val="none" w:sz="0" w:space="0" w:color="auto" w:frame="1"/>
        </w:rPr>
        <w:t>   A obj=</w:t>
      </w:r>
      <w:r w:rsidRPr="004F153F">
        <w:rPr>
          <w:rStyle w:val="keyword"/>
          <w:rFonts w:ascii="Segoe UI" w:hAnsi="Segoe UI" w:cs="Segoe UI"/>
          <w:b/>
          <w:bCs/>
          <w:bdr w:val="none" w:sz="0" w:space="0" w:color="auto" w:frame="1"/>
        </w:rPr>
        <w:t>new</w:t>
      </w:r>
      <w:r w:rsidRPr="004F153F">
        <w:rPr>
          <w:rFonts w:ascii="Segoe UI" w:hAnsi="Segoe UI" w:cs="Segoe UI"/>
          <w:bdr w:val="none" w:sz="0" w:space="0" w:color="auto" w:frame="1"/>
        </w:rPr>
        <w:t> A();  </w:t>
      </w:r>
    </w:p>
    <w:p w:rsidR="0044304C" w:rsidRPr="004F153F" w:rsidRDefault="0044304C" w:rsidP="0044304C">
      <w:pPr>
        <w:numPr>
          <w:ilvl w:val="0"/>
          <w:numId w:val="3"/>
        </w:numPr>
        <w:spacing w:after="0" w:line="340" w:lineRule="atLeast"/>
        <w:ind w:left="0"/>
        <w:jc w:val="both"/>
        <w:rPr>
          <w:rFonts w:ascii="Segoe UI" w:hAnsi="Segoe UI" w:cs="Segoe UI"/>
        </w:rPr>
      </w:pPr>
      <w:r w:rsidRPr="004F153F">
        <w:rPr>
          <w:rFonts w:ascii="Segoe UI" w:hAnsi="Segoe UI" w:cs="Segoe UI"/>
          <w:bdr w:val="none" w:sz="0" w:space="0" w:color="auto" w:frame="1"/>
        </w:rPr>
        <w:t>   System.out.println(obj.data);</w:t>
      </w:r>
      <w:r w:rsidRPr="004F153F">
        <w:rPr>
          <w:rStyle w:val="comment"/>
          <w:rFonts w:ascii="Segoe UI" w:hAnsi="Segoe UI" w:cs="Segoe UI"/>
          <w:bdr w:val="none" w:sz="0" w:space="0" w:color="auto" w:frame="1"/>
        </w:rPr>
        <w:t>//Compile Time Error</w:t>
      </w:r>
      <w:r w:rsidRPr="004F153F">
        <w:rPr>
          <w:rFonts w:ascii="Segoe UI" w:hAnsi="Segoe UI" w:cs="Segoe UI"/>
          <w:bdr w:val="none" w:sz="0" w:space="0" w:color="auto" w:frame="1"/>
        </w:rPr>
        <w:t>  </w:t>
      </w:r>
    </w:p>
    <w:p w:rsidR="0044304C" w:rsidRPr="004F153F" w:rsidRDefault="0044304C" w:rsidP="0044304C">
      <w:pPr>
        <w:numPr>
          <w:ilvl w:val="0"/>
          <w:numId w:val="3"/>
        </w:numPr>
        <w:spacing w:after="0" w:line="340" w:lineRule="atLeast"/>
        <w:ind w:left="0"/>
        <w:jc w:val="both"/>
        <w:rPr>
          <w:rFonts w:ascii="Segoe UI" w:hAnsi="Segoe UI" w:cs="Segoe UI"/>
        </w:rPr>
      </w:pPr>
      <w:r w:rsidRPr="004F153F">
        <w:rPr>
          <w:rFonts w:ascii="Segoe UI" w:hAnsi="Segoe UI" w:cs="Segoe UI"/>
          <w:bdr w:val="none" w:sz="0" w:space="0" w:color="auto" w:frame="1"/>
        </w:rPr>
        <w:t>   obj.msg();</w:t>
      </w:r>
      <w:r w:rsidRPr="004F153F">
        <w:rPr>
          <w:rStyle w:val="comment"/>
          <w:rFonts w:ascii="Segoe UI" w:hAnsi="Segoe UI" w:cs="Segoe UI"/>
          <w:bdr w:val="none" w:sz="0" w:space="0" w:color="auto" w:frame="1"/>
        </w:rPr>
        <w:t>//Compile Time Error</w:t>
      </w:r>
      <w:r w:rsidRPr="004F153F">
        <w:rPr>
          <w:rFonts w:ascii="Segoe UI" w:hAnsi="Segoe UI" w:cs="Segoe UI"/>
          <w:bdr w:val="none" w:sz="0" w:space="0" w:color="auto" w:frame="1"/>
        </w:rPr>
        <w:t>  </w:t>
      </w:r>
    </w:p>
    <w:p w:rsidR="0044304C" w:rsidRPr="004F153F" w:rsidRDefault="0044304C" w:rsidP="0044304C">
      <w:pPr>
        <w:numPr>
          <w:ilvl w:val="0"/>
          <w:numId w:val="3"/>
        </w:numPr>
        <w:spacing w:after="0" w:line="340" w:lineRule="atLeast"/>
        <w:ind w:left="0"/>
        <w:jc w:val="both"/>
        <w:rPr>
          <w:rFonts w:ascii="Segoe UI" w:hAnsi="Segoe UI" w:cs="Segoe UI"/>
        </w:rPr>
      </w:pPr>
      <w:r w:rsidRPr="004F153F">
        <w:rPr>
          <w:rFonts w:ascii="Segoe UI" w:hAnsi="Segoe UI" w:cs="Segoe UI"/>
          <w:bdr w:val="none" w:sz="0" w:space="0" w:color="auto" w:frame="1"/>
        </w:rPr>
        <w:t>   }  </w:t>
      </w:r>
    </w:p>
    <w:p w:rsidR="0044304C" w:rsidRPr="004F153F" w:rsidRDefault="0044304C" w:rsidP="0044304C">
      <w:pPr>
        <w:numPr>
          <w:ilvl w:val="0"/>
          <w:numId w:val="3"/>
        </w:numPr>
        <w:spacing w:after="0" w:line="340" w:lineRule="atLeast"/>
        <w:ind w:left="0"/>
        <w:jc w:val="both"/>
        <w:rPr>
          <w:rFonts w:ascii="Segoe UI" w:hAnsi="Segoe UI" w:cs="Segoe UI"/>
        </w:rPr>
      </w:pPr>
      <w:r w:rsidRPr="004F153F">
        <w:rPr>
          <w:rFonts w:ascii="Segoe UI" w:hAnsi="Segoe UI" w:cs="Segoe UI"/>
          <w:bdr w:val="none" w:sz="0" w:space="0" w:color="auto" w:frame="1"/>
        </w:rPr>
        <w:t>}  </w:t>
      </w:r>
    </w:p>
    <w:p w:rsidR="0044304C" w:rsidRPr="004F153F" w:rsidRDefault="0044304C" w:rsidP="0044304C">
      <w:pPr>
        <w:pStyle w:val="Heading3"/>
        <w:shd w:val="clear" w:color="auto" w:fill="FFFFFF"/>
        <w:spacing w:line="312" w:lineRule="atLeast"/>
        <w:jc w:val="both"/>
        <w:rPr>
          <w:rFonts w:ascii="Helvetica" w:hAnsi="Helvetica" w:cs="Helvetica"/>
          <w:b w:val="0"/>
          <w:bCs w:val="0"/>
          <w:color w:val="auto"/>
          <w:sz w:val="23"/>
          <w:szCs w:val="23"/>
        </w:rPr>
      </w:pPr>
      <w:r w:rsidRPr="004F153F">
        <w:rPr>
          <w:rFonts w:ascii="Helvetica" w:hAnsi="Helvetica" w:cs="Helvetica"/>
          <w:b w:val="0"/>
          <w:bCs w:val="0"/>
          <w:color w:val="auto"/>
          <w:sz w:val="23"/>
          <w:szCs w:val="23"/>
        </w:rPr>
        <w:t>Role of Private Constructor</w:t>
      </w:r>
    </w:p>
    <w:p w:rsidR="0044304C" w:rsidRPr="004F153F" w:rsidRDefault="0044304C" w:rsidP="0044304C">
      <w:pPr>
        <w:pStyle w:val="NormalWeb"/>
        <w:shd w:val="clear" w:color="auto" w:fill="FFFFFF"/>
        <w:jc w:val="both"/>
        <w:rPr>
          <w:rFonts w:ascii="Segoe UI" w:hAnsi="Segoe UI" w:cs="Segoe UI"/>
          <w:sz w:val="22"/>
          <w:szCs w:val="22"/>
        </w:rPr>
      </w:pPr>
      <w:r w:rsidRPr="004F153F">
        <w:rPr>
          <w:rFonts w:ascii="Segoe UI" w:hAnsi="Segoe UI" w:cs="Segoe UI"/>
          <w:sz w:val="22"/>
          <w:szCs w:val="22"/>
        </w:rPr>
        <w:t>If you make any class constructor private, you cannot create the instance of that class from outside the class. For example:</w:t>
      </w:r>
    </w:p>
    <w:p w:rsidR="0044304C" w:rsidRPr="004F153F" w:rsidRDefault="0044304C" w:rsidP="0044304C">
      <w:pPr>
        <w:numPr>
          <w:ilvl w:val="0"/>
          <w:numId w:val="4"/>
        </w:numPr>
        <w:spacing w:after="0" w:line="340" w:lineRule="atLeast"/>
        <w:ind w:left="0"/>
        <w:jc w:val="both"/>
        <w:rPr>
          <w:rFonts w:ascii="Segoe UI" w:hAnsi="Segoe UI" w:cs="Segoe UI"/>
        </w:rPr>
      </w:pPr>
      <w:r w:rsidRPr="004F153F">
        <w:rPr>
          <w:rStyle w:val="keyword"/>
          <w:rFonts w:ascii="Segoe UI" w:hAnsi="Segoe UI" w:cs="Segoe UI"/>
          <w:b/>
          <w:bCs/>
          <w:bdr w:val="none" w:sz="0" w:space="0" w:color="auto" w:frame="1"/>
        </w:rPr>
        <w:t>class</w:t>
      </w:r>
      <w:r w:rsidRPr="004F153F">
        <w:rPr>
          <w:rFonts w:ascii="Segoe UI" w:hAnsi="Segoe UI" w:cs="Segoe UI"/>
          <w:bdr w:val="none" w:sz="0" w:space="0" w:color="auto" w:frame="1"/>
        </w:rPr>
        <w:t> A{  </w:t>
      </w:r>
    </w:p>
    <w:p w:rsidR="0044304C" w:rsidRPr="004F153F" w:rsidRDefault="0044304C" w:rsidP="0044304C">
      <w:pPr>
        <w:numPr>
          <w:ilvl w:val="0"/>
          <w:numId w:val="4"/>
        </w:numPr>
        <w:spacing w:after="0" w:line="340" w:lineRule="atLeast"/>
        <w:ind w:left="0"/>
        <w:jc w:val="both"/>
        <w:rPr>
          <w:rFonts w:ascii="Segoe UI" w:hAnsi="Segoe UI" w:cs="Segoe UI"/>
        </w:rPr>
      </w:pPr>
      <w:r w:rsidRPr="004F153F">
        <w:rPr>
          <w:rStyle w:val="keyword"/>
          <w:rFonts w:ascii="Segoe UI" w:hAnsi="Segoe UI" w:cs="Segoe UI"/>
          <w:b/>
          <w:bCs/>
          <w:bdr w:val="none" w:sz="0" w:space="0" w:color="auto" w:frame="1"/>
        </w:rPr>
        <w:t>private</w:t>
      </w:r>
      <w:r w:rsidRPr="004F153F">
        <w:rPr>
          <w:rFonts w:ascii="Segoe UI" w:hAnsi="Segoe UI" w:cs="Segoe UI"/>
          <w:bdr w:val="none" w:sz="0" w:space="0" w:color="auto" w:frame="1"/>
        </w:rPr>
        <w:t> A(){}</w:t>
      </w:r>
      <w:r w:rsidRPr="004F153F">
        <w:rPr>
          <w:rStyle w:val="comment"/>
          <w:rFonts w:ascii="Segoe UI" w:hAnsi="Segoe UI" w:cs="Segoe UI"/>
          <w:bdr w:val="none" w:sz="0" w:space="0" w:color="auto" w:frame="1"/>
        </w:rPr>
        <w:t>//private constructor</w:t>
      </w:r>
      <w:r w:rsidRPr="004F153F">
        <w:rPr>
          <w:rFonts w:ascii="Segoe UI" w:hAnsi="Segoe UI" w:cs="Segoe UI"/>
          <w:bdr w:val="none" w:sz="0" w:space="0" w:color="auto" w:frame="1"/>
        </w:rPr>
        <w:t>  </w:t>
      </w:r>
    </w:p>
    <w:p w:rsidR="0044304C" w:rsidRPr="004F153F" w:rsidRDefault="0044304C" w:rsidP="0044304C">
      <w:pPr>
        <w:numPr>
          <w:ilvl w:val="0"/>
          <w:numId w:val="4"/>
        </w:numPr>
        <w:spacing w:after="0" w:line="340" w:lineRule="atLeast"/>
        <w:ind w:left="0"/>
        <w:jc w:val="both"/>
        <w:rPr>
          <w:rFonts w:ascii="Segoe UI" w:hAnsi="Segoe UI" w:cs="Segoe UI"/>
        </w:rPr>
      </w:pPr>
      <w:r w:rsidRPr="004F153F">
        <w:rPr>
          <w:rStyle w:val="keyword"/>
          <w:rFonts w:ascii="Segoe UI" w:hAnsi="Segoe UI" w:cs="Segoe UI"/>
          <w:b/>
          <w:bCs/>
          <w:bdr w:val="none" w:sz="0" w:space="0" w:color="auto" w:frame="1"/>
        </w:rPr>
        <w:t>void</w:t>
      </w:r>
      <w:r w:rsidRPr="004F153F">
        <w:rPr>
          <w:rFonts w:ascii="Segoe UI" w:hAnsi="Segoe UI" w:cs="Segoe UI"/>
          <w:bdr w:val="none" w:sz="0" w:space="0" w:color="auto" w:frame="1"/>
        </w:rPr>
        <w:t> msg(){System.out.println(</w:t>
      </w:r>
      <w:r w:rsidRPr="004F153F">
        <w:rPr>
          <w:rStyle w:val="string"/>
          <w:rFonts w:ascii="Segoe UI" w:hAnsi="Segoe UI" w:cs="Segoe UI"/>
          <w:bdr w:val="none" w:sz="0" w:space="0" w:color="auto" w:frame="1"/>
        </w:rPr>
        <w:t>"Hello java"</w:t>
      </w:r>
      <w:r w:rsidRPr="004F153F">
        <w:rPr>
          <w:rFonts w:ascii="Segoe UI" w:hAnsi="Segoe UI" w:cs="Segoe UI"/>
          <w:bdr w:val="none" w:sz="0" w:space="0" w:color="auto" w:frame="1"/>
        </w:rPr>
        <w:t>);}  </w:t>
      </w:r>
    </w:p>
    <w:p w:rsidR="0044304C" w:rsidRPr="004F153F" w:rsidRDefault="0044304C" w:rsidP="0044304C">
      <w:pPr>
        <w:numPr>
          <w:ilvl w:val="0"/>
          <w:numId w:val="4"/>
        </w:numPr>
        <w:spacing w:after="0" w:line="340" w:lineRule="atLeast"/>
        <w:ind w:left="0"/>
        <w:jc w:val="both"/>
        <w:rPr>
          <w:rFonts w:ascii="Segoe UI" w:hAnsi="Segoe UI" w:cs="Segoe UI"/>
        </w:rPr>
      </w:pPr>
      <w:r w:rsidRPr="004F153F">
        <w:rPr>
          <w:rFonts w:ascii="Segoe UI" w:hAnsi="Segoe UI" w:cs="Segoe UI"/>
          <w:bdr w:val="none" w:sz="0" w:space="0" w:color="auto" w:frame="1"/>
        </w:rPr>
        <w:t>}  </w:t>
      </w:r>
    </w:p>
    <w:p w:rsidR="0044304C" w:rsidRPr="004F153F" w:rsidRDefault="0044304C" w:rsidP="0044304C">
      <w:pPr>
        <w:numPr>
          <w:ilvl w:val="0"/>
          <w:numId w:val="4"/>
        </w:numPr>
        <w:spacing w:after="0" w:line="340" w:lineRule="atLeast"/>
        <w:ind w:left="0"/>
        <w:jc w:val="both"/>
        <w:rPr>
          <w:rFonts w:ascii="Segoe UI" w:hAnsi="Segoe UI" w:cs="Segoe UI"/>
        </w:rPr>
      </w:pPr>
      <w:r w:rsidRPr="004F153F">
        <w:rPr>
          <w:rStyle w:val="keyword"/>
          <w:rFonts w:ascii="Segoe UI" w:hAnsi="Segoe UI" w:cs="Segoe UI"/>
          <w:b/>
          <w:bCs/>
          <w:bdr w:val="none" w:sz="0" w:space="0" w:color="auto" w:frame="1"/>
        </w:rPr>
        <w:t>public</w:t>
      </w:r>
      <w:r w:rsidRPr="004F153F">
        <w:rPr>
          <w:rFonts w:ascii="Segoe UI" w:hAnsi="Segoe UI" w:cs="Segoe UI"/>
          <w:bdr w:val="none" w:sz="0" w:space="0" w:color="auto" w:frame="1"/>
        </w:rPr>
        <w:t> </w:t>
      </w:r>
      <w:r w:rsidRPr="004F153F">
        <w:rPr>
          <w:rStyle w:val="keyword"/>
          <w:rFonts w:ascii="Segoe UI" w:hAnsi="Segoe UI" w:cs="Segoe UI"/>
          <w:b/>
          <w:bCs/>
          <w:bdr w:val="none" w:sz="0" w:space="0" w:color="auto" w:frame="1"/>
        </w:rPr>
        <w:t>class</w:t>
      </w:r>
      <w:r w:rsidRPr="004F153F">
        <w:rPr>
          <w:rFonts w:ascii="Segoe UI" w:hAnsi="Segoe UI" w:cs="Segoe UI"/>
          <w:bdr w:val="none" w:sz="0" w:space="0" w:color="auto" w:frame="1"/>
        </w:rPr>
        <w:t> Simple{  </w:t>
      </w:r>
    </w:p>
    <w:p w:rsidR="0044304C" w:rsidRPr="004F153F" w:rsidRDefault="0044304C" w:rsidP="0044304C">
      <w:pPr>
        <w:numPr>
          <w:ilvl w:val="0"/>
          <w:numId w:val="4"/>
        </w:numPr>
        <w:spacing w:after="0" w:line="340" w:lineRule="atLeast"/>
        <w:ind w:left="0"/>
        <w:jc w:val="both"/>
        <w:rPr>
          <w:rFonts w:ascii="Segoe UI" w:hAnsi="Segoe UI" w:cs="Segoe UI"/>
        </w:rPr>
      </w:pPr>
      <w:r w:rsidRPr="004F153F">
        <w:rPr>
          <w:rFonts w:ascii="Segoe UI" w:hAnsi="Segoe UI" w:cs="Segoe UI"/>
          <w:bdr w:val="none" w:sz="0" w:space="0" w:color="auto" w:frame="1"/>
        </w:rPr>
        <w:t> </w:t>
      </w:r>
      <w:r w:rsidRPr="004F153F">
        <w:rPr>
          <w:rStyle w:val="keyword"/>
          <w:rFonts w:ascii="Segoe UI" w:hAnsi="Segoe UI" w:cs="Segoe UI"/>
          <w:b/>
          <w:bCs/>
          <w:bdr w:val="none" w:sz="0" w:space="0" w:color="auto" w:frame="1"/>
        </w:rPr>
        <w:t>public</w:t>
      </w:r>
      <w:r w:rsidRPr="004F153F">
        <w:rPr>
          <w:rFonts w:ascii="Segoe UI" w:hAnsi="Segoe UI" w:cs="Segoe UI"/>
          <w:bdr w:val="none" w:sz="0" w:space="0" w:color="auto" w:frame="1"/>
        </w:rPr>
        <w:t> </w:t>
      </w:r>
      <w:r w:rsidRPr="004F153F">
        <w:rPr>
          <w:rStyle w:val="keyword"/>
          <w:rFonts w:ascii="Segoe UI" w:hAnsi="Segoe UI" w:cs="Segoe UI"/>
          <w:b/>
          <w:bCs/>
          <w:bdr w:val="none" w:sz="0" w:space="0" w:color="auto" w:frame="1"/>
        </w:rPr>
        <w:t>static</w:t>
      </w:r>
      <w:r w:rsidRPr="004F153F">
        <w:rPr>
          <w:rFonts w:ascii="Segoe UI" w:hAnsi="Segoe UI" w:cs="Segoe UI"/>
          <w:bdr w:val="none" w:sz="0" w:space="0" w:color="auto" w:frame="1"/>
        </w:rPr>
        <w:t> </w:t>
      </w:r>
      <w:r w:rsidRPr="004F153F">
        <w:rPr>
          <w:rStyle w:val="keyword"/>
          <w:rFonts w:ascii="Segoe UI" w:hAnsi="Segoe UI" w:cs="Segoe UI"/>
          <w:b/>
          <w:bCs/>
          <w:bdr w:val="none" w:sz="0" w:space="0" w:color="auto" w:frame="1"/>
        </w:rPr>
        <w:t>void</w:t>
      </w:r>
      <w:r w:rsidRPr="004F153F">
        <w:rPr>
          <w:rFonts w:ascii="Segoe UI" w:hAnsi="Segoe UI" w:cs="Segoe UI"/>
          <w:bdr w:val="none" w:sz="0" w:space="0" w:color="auto" w:frame="1"/>
        </w:rPr>
        <w:t> main(String args[]){  </w:t>
      </w:r>
    </w:p>
    <w:p w:rsidR="0044304C" w:rsidRPr="004F153F" w:rsidRDefault="0044304C" w:rsidP="0044304C">
      <w:pPr>
        <w:numPr>
          <w:ilvl w:val="0"/>
          <w:numId w:val="4"/>
        </w:numPr>
        <w:spacing w:after="0" w:line="340" w:lineRule="atLeast"/>
        <w:ind w:left="0"/>
        <w:jc w:val="both"/>
        <w:rPr>
          <w:rFonts w:ascii="Segoe UI" w:hAnsi="Segoe UI" w:cs="Segoe UI"/>
        </w:rPr>
      </w:pPr>
      <w:r w:rsidRPr="004F153F">
        <w:rPr>
          <w:rFonts w:ascii="Segoe UI" w:hAnsi="Segoe UI" w:cs="Segoe UI"/>
          <w:bdr w:val="none" w:sz="0" w:space="0" w:color="auto" w:frame="1"/>
        </w:rPr>
        <w:t>   A obj=</w:t>
      </w:r>
      <w:r w:rsidRPr="004F153F">
        <w:rPr>
          <w:rStyle w:val="keyword"/>
          <w:rFonts w:ascii="Segoe UI" w:hAnsi="Segoe UI" w:cs="Segoe UI"/>
          <w:b/>
          <w:bCs/>
          <w:bdr w:val="none" w:sz="0" w:space="0" w:color="auto" w:frame="1"/>
        </w:rPr>
        <w:t>new</w:t>
      </w:r>
      <w:r w:rsidRPr="004F153F">
        <w:rPr>
          <w:rFonts w:ascii="Segoe UI" w:hAnsi="Segoe UI" w:cs="Segoe UI"/>
          <w:bdr w:val="none" w:sz="0" w:space="0" w:color="auto" w:frame="1"/>
        </w:rPr>
        <w:t> A();</w:t>
      </w:r>
      <w:r w:rsidRPr="004F153F">
        <w:rPr>
          <w:rStyle w:val="comment"/>
          <w:rFonts w:ascii="Segoe UI" w:hAnsi="Segoe UI" w:cs="Segoe UI"/>
          <w:bdr w:val="none" w:sz="0" w:space="0" w:color="auto" w:frame="1"/>
        </w:rPr>
        <w:t>//Compile Time Error</w:t>
      </w:r>
      <w:r w:rsidRPr="004F153F">
        <w:rPr>
          <w:rFonts w:ascii="Segoe UI" w:hAnsi="Segoe UI" w:cs="Segoe UI"/>
          <w:bdr w:val="none" w:sz="0" w:space="0" w:color="auto" w:frame="1"/>
        </w:rPr>
        <w:t>  </w:t>
      </w:r>
    </w:p>
    <w:p w:rsidR="0044304C" w:rsidRPr="004F153F" w:rsidRDefault="0044304C" w:rsidP="0044304C">
      <w:pPr>
        <w:numPr>
          <w:ilvl w:val="0"/>
          <w:numId w:val="4"/>
        </w:numPr>
        <w:spacing w:after="0" w:line="340" w:lineRule="atLeast"/>
        <w:ind w:left="0"/>
        <w:jc w:val="both"/>
        <w:rPr>
          <w:rFonts w:ascii="Segoe UI" w:hAnsi="Segoe UI" w:cs="Segoe UI"/>
        </w:rPr>
      </w:pPr>
      <w:r w:rsidRPr="004F153F">
        <w:rPr>
          <w:rFonts w:ascii="Segoe UI" w:hAnsi="Segoe UI" w:cs="Segoe UI"/>
          <w:bdr w:val="none" w:sz="0" w:space="0" w:color="auto" w:frame="1"/>
        </w:rPr>
        <w:t> }  </w:t>
      </w:r>
    </w:p>
    <w:p w:rsidR="0044304C" w:rsidRPr="004F153F" w:rsidRDefault="0044304C" w:rsidP="0044304C">
      <w:pPr>
        <w:numPr>
          <w:ilvl w:val="0"/>
          <w:numId w:val="4"/>
        </w:numPr>
        <w:spacing w:after="0" w:line="340" w:lineRule="atLeast"/>
        <w:ind w:left="0"/>
        <w:jc w:val="both"/>
        <w:rPr>
          <w:rFonts w:ascii="Segoe UI" w:hAnsi="Segoe UI" w:cs="Segoe UI"/>
        </w:rPr>
      </w:pPr>
      <w:r w:rsidRPr="004F153F">
        <w:rPr>
          <w:rFonts w:ascii="Segoe UI" w:hAnsi="Segoe UI" w:cs="Segoe UI"/>
          <w:bdr w:val="none" w:sz="0" w:space="0" w:color="auto" w:frame="1"/>
        </w:rPr>
        <w:t>}  </w:t>
      </w:r>
    </w:p>
    <w:p w:rsidR="0044304C" w:rsidRPr="004F153F" w:rsidRDefault="0044304C"/>
    <w:p w:rsidR="0044304C" w:rsidRPr="004F153F" w:rsidRDefault="0044304C" w:rsidP="0044304C">
      <w:pPr>
        <w:pStyle w:val="Heading3"/>
        <w:shd w:val="clear" w:color="auto" w:fill="FFFFFF"/>
        <w:spacing w:line="312" w:lineRule="atLeast"/>
        <w:jc w:val="both"/>
        <w:rPr>
          <w:rFonts w:ascii="Helvetica" w:hAnsi="Helvetica" w:cs="Helvetica"/>
          <w:b w:val="0"/>
          <w:bCs w:val="0"/>
          <w:color w:val="auto"/>
          <w:sz w:val="34"/>
          <w:szCs w:val="34"/>
        </w:rPr>
      </w:pPr>
      <w:r w:rsidRPr="004F153F">
        <w:rPr>
          <w:rFonts w:ascii="Helvetica" w:hAnsi="Helvetica" w:cs="Helvetica"/>
          <w:b w:val="0"/>
          <w:bCs w:val="0"/>
          <w:color w:val="auto"/>
          <w:sz w:val="34"/>
          <w:szCs w:val="34"/>
        </w:rPr>
        <w:t>2) Default</w:t>
      </w:r>
    </w:p>
    <w:p w:rsidR="0044304C" w:rsidRPr="004F153F" w:rsidRDefault="0044304C" w:rsidP="0044304C">
      <w:pPr>
        <w:pStyle w:val="NormalWeb"/>
        <w:shd w:val="clear" w:color="auto" w:fill="FFFFFF"/>
        <w:jc w:val="both"/>
        <w:rPr>
          <w:rFonts w:ascii="Segoe UI" w:hAnsi="Segoe UI" w:cs="Segoe UI"/>
          <w:sz w:val="22"/>
          <w:szCs w:val="22"/>
        </w:rPr>
      </w:pPr>
      <w:r w:rsidRPr="004F153F">
        <w:rPr>
          <w:rFonts w:ascii="Segoe UI" w:hAnsi="Segoe UI" w:cs="Segoe UI"/>
          <w:sz w:val="22"/>
          <w:szCs w:val="22"/>
        </w:rPr>
        <w:t>If you don't use any modifier, it is treated as </w:t>
      </w:r>
      <w:r w:rsidRPr="004F153F">
        <w:rPr>
          <w:rStyle w:val="Strong"/>
          <w:rFonts w:ascii="Segoe UI" w:hAnsi="Segoe UI" w:cs="Segoe UI"/>
          <w:sz w:val="22"/>
          <w:szCs w:val="22"/>
        </w:rPr>
        <w:t>default</w:t>
      </w:r>
      <w:r w:rsidRPr="004F153F">
        <w:rPr>
          <w:rFonts w:ascii="Segoe UI" w:hAnsi="Segoe UI" w:cs="Segoe UI"/>
          <w:sz w:val="22"/>
          <w:szCs w:val="22"/>
        </w:rPr>
        <w:t> by default. The default modifier is accessible only within package. It cannot be accessed from outside the package. It provides more accessibility than private. But, it is more restrictive than protected, and public.</w:t>
      </w:r>
    </w:p>
    <w:p w:rsidR="0044304C" w:rsidRPr="004F153F" w:rsidRDefault="0044304C" w:rsidP="0044304C">
      <w:pPr>
        <w:pStyle w:val="NormalWeb"/>
        <w:shd w:val="clear" w:color="auto" w:fill="FFFFFF"/>
        <w:jc w:val="both"/>
        <w:rPr>
          <w:rFonts w:ascii="Segoe UI" w:hAnsi="Segoe UI" w:cs="Segoe UI"/>
          <w:sz w:val="22"/>
          <w:szCs w:val="22"/>
        </w:rPr>
      </w:pPr>
      <w:r w:rsidRPr="004F153F">
        <w:rPr>
          <w:rStyle w:val="Strong"/>
          <w:rFonts w:ascii="Segoe UI" w:hAnsi="Segoe UI" w:cs="Segoe UI"/>
          <w:sz w:val="22"/>
          <w:szCs w:val="22"/>
        </w:rPr>
        <w:t>Example of default access modifier</w:t>
      </w:r>
    </w:p>
    <w:p w:rsidR="0044304C" w:rsidRPr="004F153F" w:rsidRDefault="0044304C" w:rsidP="0044304C">
      <w:pPr>
        <w:pStyle w:val="NormalWeb"/>
        <w:shd w:val="clear" w:color="auto" w:fill="FFFFFF"/>
        <w:jc w:val="both"/>
        <w:rPr>
          <w:rFonts w:ascii="Segoe UI" w:hAnsi="Segoe UI" w:cs="Segoe UI"/>
          <w:sz w:val="22"/>
          <w:szCs w:val="22"/>
        </w:rPr>
      </w:pPr>
      <w:r w:rsidRPr="004F153F">
        <w:rPr>
          <w:rFonts w:ascii="Segoe UI" w:hAnsi="Segoe UI" w:cs="Segoe UI"/>
          <w:sz w:val="22"/>
          <w:szCs w:val="22"/>
        </w:rPr>
        <w:lastRenderedPageBreak/>
        <w:t>In this example, we have created two packages pack and mypack. We are accessing the A class from outside its package, since A class is not public, so it cannot be accessed from outside the package.</w:t>
      </w:r>
    </w:p>
    <w:p w:rsidR="0044304C" w:rsidRPr="004F153F" w:rsidRDefault="0044304C" w:rsidP="0044304C">
      <w:pPr>
        <w:numPr>
          <w:ilvl w:val="0"/>
          <w:numId w:val="5"/>
        </w:numPr>
        <w:spacing w:after="0" w:line="340" w:lineRule="atLeast"/>
        <w:ind w:left="0"/>
        <w:jc w:val="both"/>
        <w:rPr>
          <w:rFonts w:ascii="Segoe UI" w:hAnsi="Segoe UI" w:cs="Segoe UI"/>
        </w:rPr>
      </w:pPr>
      <w:r w:rsidRPr="004F153F">
        <w:rPr>
          <w:rStyle w:val="comment"/>
          <w:rFonts w:ascii="Segoe UI" w:hAnsi="Segoe UI" w:cs="Segoe UI"/>
          <w:bdr w:val="none" w:sz="0" w:space="0" w:color="auto" w:frame="1"/>
        </w:rPr>
        <w:t>//save by A.java</w:t>
      </w:r>
      <w:r w:rsidRPr="004F153F">
        <w:rPr>
          <w:rFonts w:ascii="Segoe UI" w:hAnsi="Segoe UI" w:cs="Segoe UI"/>
          <w:bdr w:val="none" w:sz="0" w:space="0" w:color="auto" w:frame="1"/>
        </w:rPr>
        <w:t>  </w:t>
      </w:r>
    </w:p>
    <w:p w:rsidR="0044304C" w:rsidRPr="004F153F" w:rsidRDefault="0044304C" w:rsidP="0044304C">
      <w:pPr>
        <w:numPr>
          <w:ilvl w:val="0"/>
          <w:numId w:val="5"/>
        </w:numPr>
        <w:spacing w:after="0" w:line="340" w:lineRule="atLeast"/>
        <w:ind w:left="0"/>
        <w:jc w:val="both"/>
        <w:rPr>
          <w:rFonts w:ascii="Segoe UI" w:hAnsi="Segoe UI" w:cs="Segoe UI"/>
        </w:rPr>
      </w:pPr>
      <w:r w:rsidRPr="004F153F">
        <w:rPr>
          <w:rStyle w:val="keyword"/>
          <w:rFonts w:ascii="Segoe UI" w:hAnsi="Segoe UI" w:cs="Segoe UI"/>
          <w:b/>
          <w:bCs/>
          <w:bdr w:val="none" w:sz="0" w:space="0" w:color="auto" w:frame="1"/>
        </w:rPr>
        <w:t>package</w:t>
      </w:r>
      <w:r w:rsidRPr="004F153F">
        <w:rPr>
          <w:rFonts w:ascii="Segoe UI" w:hAnsi="Segoe UI" w:cs="Segoe UI"/>
          <w:bdr w:val="none" w:sz="0" w:space="0" w:color="auto" w:frame="1"/>
        </w:rPr>
        <w:t> pack;  </w:t>
      </w:r>
    </w:p>
    <w:p w:rsidR="0044304C" w:rsidRPr="004F153F" w:rsidRDefault="0044304C" w:rsidP="0044304C">
      <w:pPr>
        <w:numPr>
          <w:ilvl w:val="0"/>
          <w:numId w:val="5"/>
        </w:numPr>
        <w:spacing w:after="0" w:line="340" w:lineRule="atLeast"/>
        <w:ind w:left="0"/>
        <w:jc w:val="both"/>
        <w:rPr>
          <w:rFonts w:ascii="Segoe UI" w:hAnsi="Segoe UI" w:cs="Segoe UI"/>
        </w:rPr>
      </w:pPr>
      <w:r w:rsidRPr="004F153F">
        <w:rPr>
          <w:rStyle w:val="keyword"/>
          <w:rFonts w:ascii="Segoe UI" w:hAnsi="Segoe UI" w:cs="Segoe UI"/>
          <w:b/>
          <w:bCs/>
          <w:bdr w:val="none" w:sz="0" w:space="0" w:color="auto" w:frame="1"/>
        </w:rPr>
        <w:t>class</w:t>
      </w:r>
      <w:r w:rsidRPr="004F153F">
        <w:rPr>
          <w:rFonts w:ascii="Segoe UI" w:hAnsi="Segoe UI" w:cs="Segoe UI"/>
          <w:bdr w:val="none" w:sz="0" w:space="0" w:color="auto" w:frame="1"/>
        </w:rPr>
        <w:t> A{  </w:t>
      </w:r>
    </w:p>
    <w:p w:rsidR="0044304C" w:rsidRPr="004F153F" w:rsidRDefault="0044304C" w:rsidP="0044304C">
      <w:pPr>
        <w:numPr>
          <w:ilvl w:val="0"/>
          <w:numId w:val="5"/>
        </w:numPr>
        <w:spacing w:after="0" w:line="340" w:lineRule="atLeast"/>
        <w:ind w:left="0"/>
        <w:jc w:val="both"/>
        <w:rPr>
          <w:rFonts w:ascii="Segoe UI" w:hAnsi="Segoe UI" w:cs="Segoe UI"/>
        </w:rPr>
      </w:pPr>
      <w:r w:rsidRPr="004F153F">
        <w:rPr>
          <w:rFonts w:ascii="Segoe UI" w:hAnsi="Segoe UI" w:cs="Segoe UI"/>
          <w:bdr w:val="none" w:sz="0" w:space="0" w:color="auto" w:frame="1"/>
        </w:rPr>
        <w:t>  </w:t>
      </w:r>
      <w:r w:rsidRPr="004F153F">
        <w:rPr>
          <w:rStyle w:val="keyword"/>
          <w:rFonts w:ascii="Segoe UI" w:hAnsi="Segoe UI" w:cs="Segoe UI"/>
          <w:b/>
          <w:bCs/>
          <w:bdr w:val="none" w:sz="0" w:space="0" w:color="auto" w:frame="1"/>
        </w:rPr>
        <w:t>void</w:t>
      </w:r>
      <w:r w:rsidRPr="004F153F">
        <w:rPr>
          <w:rFonts w:ascii="Segoe UI" w:hAnsi="Segoe UI" w:cs="Segoe UI"/>
          <w:bdr w:val="none" w:sz="0" w:space="0" w:color="auto" w:frame="1"/>
        </w:rPr>
        <w:t> msg(){System.out.println(</w:t>
      </w:r>
      <w:r w:rsidRPr="004F153F">
        <w:rPr>
          <w:rStyle w:val="string"/>
          <w:rFonts w:ascii="Segoe UI" w:hAnsi="Segoe UI" w:cs="Segoe UI"/>
          <w:bdr w:val="none" w:sz="0" w:space="0" w:color="auto" w:frame="1"/>
        </w:rPr>
        <w:t>"Hello"</w:t>
      </w:r>
      <w:r w:rsidRPr="004F153F">
        <w:rPr>
          <w:rFonts w:ascii="Segoe UI" w:hAnsi="Segoe UI" w:cs="Segoe UI"/>
          <w:bdr w:val="none" w:sz="0" w:space="0" w:color="auto" w:frame="1"/>
        </w:rPr>
        <w:t>);}  </w:t>
      </w:r>
    </w:p>
    <w:p w:rsidR="0044304C" w:rsidRPr="004F153F" w:rsidRDefault="0044304C" w:rsidP="0044304C">
      <w:pPr>
        <w:numPr>
          <w:ilvl w:val="0"/>
          <w:numId w:val="5"/>
        </w:numPr>
        <w:spacing w:after="0" w:line="340" w:lineRule="atLeast"/>
        <w:ind w:left="0"/>
        <w:jc w:val="both"/>
        <w:rPr>
          <w:rFonts w:ascii="Segoe UI" w:hAnsi="Segoe UI" w:cs="Segoe UI"/>
        </w:rPr>
      </w:pPr>
      <w:r w:rsidRPr="004F153F">
        <w:rPr>
          <w:rFonts w:ascii="Segoe UI" w:hAnsi="Segoe UI" w:cs="Segoe UI"/>
          <w:bdr w:val="none" w:sz="0" w:space="0" w:color="auto" w:frame="1"/>
        </w:rPr>
        <w:t>}  </w:t>
      </w:r>
    </w:p>
    <w:p w:rsidR="0044304C" w:rsidRPr="004F153F" w:rsidRDefault="0044304C" w:rsidP="0044304C">
      <w:pPr>
        <w:numPr>
          <w:ilvl w:val="0"/>
          <w:numId w:val="6"/>
        </w:numPr>
        <w:spacing w:after="0" w:line="340" w:lineRule="atLeast"/>
        <w:ind w:left="0"/>
        <w:jc w:val="both"/>
        <w:rPr>
          <w:rFonts w:ascii="Segoe UI" w:hAnsi="Segoe UI" w:cs="Segoe UI"/>
        </w:rPr>
      </w:pPr>
      <w:r w:rsidRPr="004F153F">
        <w:rPr>
          <w:rStyle w:val="comment"/>
          <w:rFonts w:ascii="Segoe UI" w:hAnsi="Segoe UI" w:cs="Segoe UI"/>
          <w:bdr w:val="none" w:sz="0" w:space="0" w:color="auto" w:frame="1"/>
        </w:rPr>
        <w:t>//save by B.java</w:t>
      </w:r>
      <w:r w:rsidRPr="004F153F">
        <w:rPr>
          <w:rFonts w:ascii="Segoe UI" w:hAnsi="Segoe UI" w:cs="Segoe UI"/>
          <w:bdr w:val="none" w:sz="0" w:space="0" w:color="auto" w:frame="1"/>
        </w:rPr>
        <w:t>  </w:t>
      </w:r>
    </w:p>
    <w:p w:rsidR="0044304C" w:rsidRPr="004F153F" w:rsidRDefault="0044304C" w:rsidP="0044304C">
      <w:pPr>
        <w:numPr>
          <w:ilvl w:val="0"/>
          <w:numId w:val="6"/>
        </w:numPr>
        <w:spacing w:after="0" w:line="340" w:lineRule="atLeast"/>
        <w:ind w:left="0"/>
        <w:jc w:val="both"/>
        <w:rPr>
          <w:rFonts w:ascii="Segoe UI" w:hAnsi="Segoe UI" w:cs="Segoe UI"/>
        </w:rPr>
      </w:pPr>
      <w:r w:rsidRPr="004F153F">
        <w:rPr>
          <w:rStyle w:val="keyword"/>
          <w:rFonts w:ascii="Segoe UI" w:hAnsi="Segoe UI" w:cs="Segoe UI"/>
          <w:b/>
          <w:bCs/>
          <w:bdr w:val="none" w:sz="0" w:space="0" w:color="auto" w:frame="1"/>
        </w:rPr>
        <w:t>package</w:t>
      </w:r>
      <w:r w:rsidRPr="004F153F">
        <w:rPr>
          <w:rFonts w:ascii="Segoe UI" w:hAnsi="Segoe UI" w:cs="Segoe UI"/>
          <w:bdr w:val="none" w:sz="0" w:space="0" w:color="auto" w:frame="1"/>
        </w:rPr>
        <w:t> mypack;  </w:t>
      </w:r>
    </w:p>
    <w:p w:rsidR="0044304C" w:rsidRPr="004F153F" w:rsidRDefault="0044304C" w:rsidP="0044304C">
      <w:pPr>
        <w:numPr>
          <w:ilvl w:val="0"/>
          <w:numId w:val="6"/>
        </w:numPr>
        <w:spacing w:after="0" w:line="340" w:lineRule="atLeast"/>
        <w:ind w:left="0"/>
        <w:jc w:val="both"/>
        <w:rPr>
          <w:rFonts w:ascii="Segoe UI" w:hAnsi="Segoe UI" w:cs="Segoe UI"/>
        </w:rPr>
      </w:pPr>
      <w:r w:rsidRPr="004F153F">
        <w:rPr>
          <w:rStyle w:val="keyword"/>
          <w:rFonts w:ascii="Segoe UI" w:hAnsi="Segoe UI" w:cs="Segoe UI"/>
          <w:b/>
          <w:bCs/>
          <w:bdr w:val="none" w:sz="0" w:space="0" w:color="auto" w:frame="1"/>
        </w:rPr>
        <w:t>import</w:t>
      </w:r>
      <w:r w:rsidRPr="004F153F">
        <w:rPr>
          <w:rFonts w:ascii="Segoe UI" w:hAnsi="Segoe UI" w:cs="Segoe UI"/>
          <w:bdr w:val="none" w:sz="0" w:space="0" w:color="auto" w:frame="1"/>
        </w:rPr>
        <w:t> pack.*;  </w:t>
      </w:r>
    </w:p>
    <w:p w:rsidR="0044304C" w:rsidRPr="004F153F" w:rsidRDefault="0044304C" w:rsidP="0044304C">
      <w:pPr>
        <w:numPr>
          <w:ilvl w:val="0"/>
          <w:numId w:val="6"/>
        </w:numPr>
        <w:spacing w:after="0" w:line="340" w:lineRule="atLeast"/>
        <w:ind w:left="0"/>
        <w:jc w:val="both"/>
        <w:rPr>
          <w:rFonts w:ascii="Segoe UI" w:hAnsi="Segoe UI" w:cs="Segoe UI"/>
        </w:rPr>
      </w:pPr>
      <w:r w:rsidRPr="004F153F">
        <w:rPr>
          <w:rStyle w:val="keyword"/>
          <w:rFonts w:ascii="Segoe UI" w:hAnsi="Segoe UI" w:cs="Segoe UI"/>
          <w:b/>
          <w:bCs/>
          <w:bdr w:val="none" w:sz="0" w:space="0" w:color="auto" w:frame="1"/>
        </w:rPr>
        <w:t>class</w:t>
      </w:r>
      <w:r w:rsidRPr="004F153F">
        <w:rPr>
          <w:rFonts w:ascii="Segoe UI" w:hAnsi="Segoe UI" w:cs="Segoe UI"/>
          <w:bdr w:val="none" w:sz="0" w:space="0" w:color="auto" w:frame="1"/>
        </w:rPr>
        <w:t> B{  </w:t>
      </w:r>
    </w:p>
    <w:p w:rsidR="0044304C" w:rsidRPr="004F153F" w:rsidRDefault="0044304C" w:rsidP="0044304C">
      <w:pPr>
        <w:numPr>
          <w:ilvl w:val="0"/>
          <w:numId w:val="6"/>
        </w:numPr>
        <w:spacing w:after="0" w:line="340" w:lineRule="atLeast"/>
        <w:ind w:left="0"/>
        <w:jc w:val="both"/>
        <w:rPr>
          <w:rFonts w:ascii="Segoe UI" w:hAnsi="Segoe UI" w:cs="Segoe UI"/>
        </w:rPr>
      </w:pPr>
      <w:r w:rsidRPr="004F153F">
        <w:rPr>
          <w:rFonts w:ascii="Segoe UI" w:hAnsi="Segoe UI" w:cs="Segoe UI"/>
          <w:bdr w:val="none" w:sz="0" w:space="0" w:color="auto" w:frame="1"/>
        </w:rPr>
        <w:t>  </w:t>
      </w:r>
      <w:r w:rsidRPr="004F153F">
        <w:rPr>
          <w:rStyle w:val="keyword"/>
          <w:rFonts w:ascii="Segoe UI" w:hAnsi="Segoe UI" w:cs="Segoe UI"/>
          <w:b/>
          <w:bCs/>
          <w:bdr w:val="none" w:sz="0" w:space="0" w:color="auto" w:frame="1"/>
        </w:rPr>
        <w:t>public</w:t>
      </w:r>
      <w:r w:rsidRPr="004F153F">
        <w:rPr>
          <w:rFonts w:ascii="Segoe UI" w:hAnsi="Segoe UI" w:cs="Segoe UI"/>
          <w:bdr w:val="none" w:sz="0" w:space="0" w:color="auto" w:frame="1"/>
        </w:rPr>
        <w:t> </w:t>
      </w:r>
      <w:r w:rsidRPr="004F153F">
        <w:rPr>
          <w:rStyle w:val="keyword"/>
          <w:rFonts w:ascii="Segoe UI" w:hAnsi="Segoe UI" w:cs="Segoe UI"/>
          <w:b/>
          <w:bCs/>
          <w:bdr w:val="none" w:sz="0" w:space="0" w:color="auto" w:frame="1"/>
        </w:rPr>
        <w:t>static</w:t>
      </w:r>
      <w:r w:rsidRPr="004F153F">
        <w:rPr>
          <w:rFonts w:ascii="Segoe UI" w:hAnsi="Segoe UI" w:cs="Segoe UI"/>
          <w:bdr w:val="none" w:sz="0" w:space="0" w:color="auto" w:frame="1"/>
        </w:rPr>
        <w:t> </w:t>
      </w:r>
      <w:r w:rsidRPr="004F153F">
        <w:rPr>
          <w:rStyle w:val="keyword"/>
          <w:rFonts w:ascii="Segoe UI" w:hAnsi="Segoe UI" w:cs="Segoe UI"/>
          <w:b/>
          <w:bCs/>
          <w:bdr w:val="none" w:sz="0" w:space="0" w:color="auto" w:frame="1"/>
        </w:rPr>
        <w:t>void</w:t>
      </w:r>
      <w:r w:rsidRPr="004F153F">
        <w:rPr>
          <w:rFonts w:ascii="Segoe UI" w:hAnsi="Segoe UI" w:cs="Segoe UI"/>
          <w:bdr w:val="none" w:sz="0" w:space="0" w:color="auto" w:frame="1"/>
        </w:rPr>
        <w:t> main(String args[]){  </w:t>
      </w:r>
    </w:p>
    <w:p w:rsidR="0044304C" w:rsidRPr="004F153F" w:rsidRDefault="0044304C" w:rsidP="0044304C">
      <w:pPr>
        <w:numPr>
          <w:ilvl w:val="0"/>
          <w:numId w:val="6"/>
        </w:numPr>
        <w:spacing w:after="0" w:line="340" w:lineRule="atLeast"/>
        <w:ind w:left="0"/>
        <w:jc w:val="both"/>
        <w:rPr>
          <w:rFonts w:ascii="Segoe UI" w:hAnsi="Segoe UI" w:cs="Segoe UI"/>
        </w:rPr>
      </w:pPr>
      <w:r w:rsidRPr="004F153F">
        <w:rPr>
          <w:rFonts w:ascii="Segoe UI" w:hAnsi="Segoe UI" w:cs="Segoe UI"/>
          <w:bdr w:val="none" w:sz="0" w:space="0" w:color="auto" w:frame="1"/>
        </w:rPr>
        <w:t>   A obj = </w:t>
      </w:r>
      <w:r w:rsidRPr="004F153F">
        <w:rPr>
          <w:rStyle w:val="keyword"/>
          <w:rFonts w:ascii="Segoe UI" w:hAnsi="Segoe UI" w:cs="Segoe UI"/>
          <w:b/>
          <w:bCs/>
          <w:bdr w:val="none" w:sz="0" w:space="0" w:color="auto" w:frame="1"/>
        </w:rPr>
        <w:t>new</w:t>
      </w:r>
      <w:r w:rsidRPr="004F153F">
        <w:rPr>
          <w:rFonts w:ascii="Segoe UI" w:hAnsi="Segoe UI" w:cs="Segoe UI"/>
          <w:bdr w:val="none" w:sz="0" w:space="0" w:color="auto" w:frame="1"/>
        </w:rPr>
        <w:t> A();</w:t>
      </w:r>
      <w:r w:rsidRPr="004F153F">
        <w:rPr>
          <w:rStyle w:val="comment"/>
          <w:rFonts w:ascii="Segoe UI" w:hAnsi="Segoe UI" w:cs="Segoe UI"/>
          <w:bdr w:val="none" w:sz="0" w:space="0" w:color="auto" w:frame="1"/>
        </w:rPr>
        <w:t>//Compile Time Error</w:t>
      </w:r>
      <w:r w:rsidRPr="004F153F">
        <w:rPr>
          <w:rFonts w:ascii="Segoe UI" w:hAnsi="Segoe UI" w:cs="Segoe UI"/>
          <w:bdr w:val="none" w:sz="0" w:space="0" w:color="auto" w:frame="1"/>
        </w:rPr>
        <w:t>  </w:t>
      </w:r>
    </w:p>
    <w:p w:rsidR="0044304C" w:rsidRPr="004F153F" w:rsidRDefault="0044304C" w:rsidP="0044304C">
      <w:pPr>
        <w:numPr>
          <w:ilvl w:val="0"/>
          <w:numId w:val="6"/>
        </w:numPr>
        <w:spacing w:after="0" w:line="340" w:lineRule="atLeast"/>
        <w:ind w:left="0"/>
        <w:jc w:val="both"/>
        <w:rPr>
          <w:rFonts w:ascii="Segoe UI" w:hAnsi="Segoe UI" w:cs="Segoe UI"/>
        </w:rPr>
      </w:pPr>
      <w:r w:rsidRPr="004F153F">
        <w:rPr>
          <w:rFonts w:ascii="Segoe UI" w:hAnsi="Segoe UI" w:cs="Segoe UI"/>
          <w:bdr w:val="none" w:sz="0" w:space="0" w:color="auto" w:frame="1"/>
        </w:rPr>
        <w:t>   obj.msg();</w:t>
      </w:r>
      <w:r w:rsidRPr="004F153F">
        <w:rPr>
          <w:rStyle w:val="comment"/>
          <w:rFonts w:ascii="Segoe UI" w:hAnsi="Segoe UI" w:cs="Segoe UI"/>
          <w:bdr w:val="none" w:sz="0" w:space="0" w:color="auto" w:frame="1"/>
        </w:rPr>
        <w:t>//Compile Time Error</w:t>
      </w:r>
      <w:r w:rsidRPr="004F153F">
        <w:rPr>
          <w:rFonts w:ascii="Segoe UI" w:hAnsi="Segoe UI" w:cs="Segoe UI"/>
          <w:bdr w:val="none" w:sz="0" w:space="0" w:color="auto" w:frame="1"/>
        </w:rPr>
        <w:t>  </w:t>
      </w:r>
    </w:p>
    <w:p w:rsidR="0044304C" w:rsidRPr="004F153F" w:rsidRDefault="0044304C" w:rsidP="0044304C">
      <w:pPr>
        <w:numPr>
          <w:ilvl w:val="0"/>
          <w:numId w:val="6"/>
        </w:numPr>
        <w:spacing w:after="0" w:line="340" w:lineRule="atLeast"/>
        <w:ind w:left="0"/>
        <w:jc w:val="both"/>
        <w:rPr>
          <w:rFonts w:ascii="Segoe UI" w:hAnsi="Segoe UI" w:cs="Segoe UI"/>
        </w:rPr>
      </w:pPr>
      <w:r w:rsidRPr="004F153F">
        <w:rPr>
          <w:rFonts w:ascii="Segoe UI" w:hAnsi="Segoe UI" w:cs="Segoe UI"/>
          <w:bdr w:val="none" w:sz="0" w:space="0" w:color="auto" w:frame="1"/>
        </w:rPr>
        <w:t>  }  </w:t>
      </w:r>
    </w:p>
    <w:p w:rsidR="0044304C" w:rsidRPr="004F153F" w:rsidRDefault="0044304C" w:rsidP="0044304C">
      <w:pPr>
        <w:numPr>
          <w:ilvl w:val="0"/>
          <w:numId w:val="6"/>
        </w:numPr>
        <w:spacing w:after="0" w:line="340" w:lineRule="atLeast"/>
        <w:ind w:left="0"/>
        <w:jc w:val="both"/>
        <w:rPr>
          <w:rFonts w:ascii="Segoe UI" w:hAnsi="Segoe UI" w:cs="Segoe UI"/>
        </w:rPr>
      </w:pPr>
      <w:r w:rsidRPr="004F153F">
        <w:rPr>
          <w:rFonts w:ascii="Segoe UI" w:hAnsi="Segoe UI" w:cs="Segoe UI"/>
          <w:bdr w:val="none" w:sz="0" w:space="0" w:color="auto" w:frame="1"/>
        </w:rPr>
        <w:t>}  </w:t>
      </w:r>
    </w:p>
    <w:p w:rsidR="0044304C" w:rsidRPr="004F153F" w:rsidRDefault="0044304C" w:rsidP="0044304C">
      <w:pPr>
        <w:pStyle w:val="NormalWeb"/>
        <w:shd w:val="clear" w:color="auto" w:fill="FFFFFF"/>
        <w:jc w:val="both"/>
        <w:rPr>
          <w:rFonts w:ascii="Segoe UI" w:hAnsi="Segoe UI" w:cs="Segoe UI"/>
          <w:sz w:val="22"/>
          <w:szCs w:val="22"/>
        </w:rPr>
      </w:pPr>
      <w:r w:rsidRPr="004F153F">
        <w:rPr>
          <w:rFonts w:ascii="Segoe UI" w:hAnsi="Segoe UI" w:cs="Segoe UI"/>
          <w:sz w:val="22"/>
          <w:szCs w:val="22"/>
        </w:rPr>
        <w:t>In the above example, the scope of class A and its method msg() is default so it cannot be accessed from outside the package.</w:t>
      </w:r>
    </w:p>
    <w:p w:rsidR="0044304C" w:rsidRPr="004F153F" w:rsidRDefault="00E80FC5" w:rsidP="0044304C">
      <w:pPr>
        <w:rPr>
          <w:rFonts w:ascii="Times New Roman" w:hAnsi="Times New Roman" w:cs="Times New Roman"/>
          <w:sz w:val="24"/>
          <w:szCs w:val="24"/>
        </w:rPr>
      </w:pPr>
      <w:r>
        <w:pict>
          <v:rect id="_x0000_i1025" style="width:0;height:.7pt" o:hrstd="t" o:hrnoshade="t" o:hr="t" fillcolor="#d4d4d4" stroked="f"/>
        </w:pict>
      </w:r>
    </w:p>
    <w:p w:rsidR="0044304C" w:rsidRPr="004F153F" w:rsidRDefault="0044304C" w:rsidP="0044304C">
      <w:pPr>
        <w:pStyle w:val="Heading3"/>
        <w:shd w:val="clear" w:color="auto" w:fill="FFFFFF"/>
        <w:spacing w:line="312" w:lineRule="atLeast"/>
        <w:jc w:val="both"/>
        <w:rPr>
          <w:rFonts w:ascii="Helvetica" w:hAnsi="Helvetica" w:cs="Helvetica"/>
          <w:b w:val="0"/>
          <w:bCs w:val="0"/>
          <w:color w:val="auto"/>
          <w:sz w:val="34"/>
          <w:szCs w:val="34"/>
        </w:rPr>
      </w:pPr>
      <w:r w:rsidRPr="004F153F">
        <w:rPr>
          <w:rFonts w:ascii="Helvetica" w:hAnsi="Helvetica" w:cs="Helvetica"/>
          <w:b w:val="0"/>
          <w:bCs w:val="0"/>
          <w:color w:val="auto"/>
          <w:sz w:val="34"/>
          <w:szCs w:val="34"/>
        </w:rPr>
        <w:t>3) Protected</w:t>
      </w:r>
    </w:p>
    <w:p w:rsidR="0044304C" w:rsidRPr="004F153F" w:rsidRDefault="0044304C" w:rsidP="0044304C">
      <w:pPr>
        <w:pStyle w:val="NormalWeb"/>
        <w:shd w:val="clear" w:color="auto" w:fill="FFFFFF"/>
        <w:jc w:val="both"/>
        <w:rPr>
          <w:rFonts w:ascii="Segoe UI" w:hAnsi="Segoe UI" w:cs="Segoe UI"/>
          <w:sz w:val="22"/>
          <w:szCs w:val="22"/>
        </w:rPr>
      </w:pPr>
      <w:r w:rsidRPr="004F153F">
        <w:rPr>
          <w:rFonts w:ascii="Segoe UI" w:hAnsi="Segoe UI" w:cs="Segoe UI"/>
          <w:sz w:val="22"/>
          <w:szCs w:val="22"/>
        </w:rPr>
        <w:t>The </w:t>
      </w:r>
      <w:r w:rsidRPr="004F153F">
        <w:rPr>
          <w:rFonts w:ascii="Segoe UI" w:hAnsi="Segoe UI" w:cs="Segoe UI"/>
          <w:b/>
          <w:bCs/>
          <w:sz w:val="22"/>
          <w:szCs w:val="22"/>
        </w:rPr>
        <w:t>protected access modifier</w:t>
      </w:r>
      <w:r w:rsidRPr="004F153F">
        <w:rPr>
          <w:rFonts w:ascii="Segoe UI" w:hAnsi="Segoe UI" w:cs="Segoe UI"/>
          <w:sz w:val="22"/>
          <w:szCs w:val="22"/>
        </w:rPr>
        <w:t> is accessible within package and outside the package but through inheritance only.</w:t>
      </w:r>
    </w:p>
    <w:p w:rsidR="0044304C" w:rsidRPr="004F153F" w:rsidRDefault="0044304C" w:rsidP="0044304C">
      <w:pPr>
        <w:pStyle w:val="NormalWeb"/>
        <w:shd w:val="clear" w:color="auto" w:fill="FFFFFF"/>
        <w:jc w:val="both"/>
        <w:rPr>
          <w:rFonts w:ascii="Segoe UI" w:hAnsi="Segoe UI" w:cs="Segoe UI"/>
          <w:sz w:val="22"/>
          <w:szCs w:val="22"/>
        </w:rPr>
      </w:pPr>
      <w:r w:rsidRPr="004F153F">
        <w:rPr>
          <w:rFonts w:ascii="Segoe UI" w:hAnsi="Segoe UI" w:cs="Segoe UI"/>
          <w:sz w:val="22"/>
          <w:szCs w:val="22"/>
        </w:rPr>
        <w:t>The protected access modifier can be applied on the data member, method and constructor. It can't be applied on the class.</w:t>
      </w:r>
    </w:p>
    <w:p w:rsidR="0044304C" w:rsidRPr="004F153F" w:rsidRDefault="0044304C" w:rsidP="0044304C">
      <w:pPr>
        <w:pStyle w:val="NormalWeb"/>
        <w:shd w:val="clear" w:color="auto" w:fill="FFFFFF"/>
        <w:jc w:val="both"/>
        <w:rPr>
          <w:rFonts w:ascii="Segoe UI" w:hAnsi="Segoe UI" w:cs="Segoe UI"/>
          <w:sz w:val="22"/>
          <w:szCs w:val="22"/>
        </w:rPr>
      </w:pPr>
      <w:r w:rsidRPr="004F153F">
        <w:rPr>
          <w:rFonts w:ascii="Segoe UI" w:hAnsi="Segoe UI" w:cs="Segoe UI"/>
          <w:sz w:val="22"/>
          <w:szCs w:val="22"/>
        </w:rPr>
        <w:t>It provides more accessibility than the default modifer.</w:t>
      </w:r>
    </w:p>
    <w:p w:rsidR="0044304C" w:rsidRPr="004F153F" w:rsidRDefault="0044304C" w:rsidP="0044304C">
      <w:pPr>
        <w:pStyle w:val="NormalWeb"/>
        <w:shd w:val="clear" w:color="auto" w:fill="FFFFFF"/>
        <w:jc w:val="both"/>
        <w:rPr>
          <w:rFonts w:ascii="Segoe UI" w:hAnsi="Segoe UI" w:cs="Segoe UI"/>
          <w:sz w:val="22"/>
          <w:szCs w:val="22"/>
        </w:rPr>
      </w:pPr>
      <w:r w:rsidRPr="004F153F">
        <w:rPr>
          <w:rStyle w:val="Strong"/>
          <w:rFonts w:ascii="Segoe UI" w:hAnsi="Segoe UI" w:cs="Segoe UI"/>
          <w:sz w:val="22"/>
          <w:szCs w:val="22"/>
        </w:rPr>
        <w:t>Example of protected access modifier</w:t>
      </w:r>
    </w:p>
    <w:p w:rsidR="0044304C" w:rsidRPr="004F153F" w:rsidRDefault="0044304C" w:rsidP="0044304C">
      <w:pPr>
        <w:pStyle w:val="NormalWeb"/>
        <w:shd w:val="clear" w:color="auto" w:fill="FFFFFF"/>
        <w:jc w:val="both"/>
        <w:rPr>
          <w:rFonts w:ascii="Segoe UI" w:hAnsi="Segoe UI" w:cs="Segoe UI"/>
          <w:sz w:val="22"/>
          <w:szCs w:val="22"/>
        </w:rPr>
      </w:pPr>
      <w:r w:rsidRPr="004F153F">
        <w:rPr>
          <w:rFonts w:ascii="Segoe UI" w:hAnsi="Segoe UI" w:cs="Segoe UI"/>
          <w:sz w:val="22"/>
          <w:szCs w:val="22"/>
        </w:rPr>
        <w:t>In this example, we have created the two packages pack and mypack. The A class of pack package is public, so can be accessed from outside the package. But msg method of this package is declared as protected, so it can be accessed from outside the class only through inheritance.</w:t>
      </w:r>
    </w:p>
    <w:p w:rsidR="0044304C" w:rsidRPr="004F153F" w:rsidRDefault="0044304C" w:rsidP="0044304C">
      <w:pPr>
        <w:numPr>
          <w:ilvl w:val="0"/>
          <w:numId w:val="7"/>
        </w:numPr>
        <w:spacing w:after="0" w:line="340" w:lineRule="atLeast"/>
        <w:ind w:left="0"/>
        <w:jc w:val="both"/>
        <w:rPr>
          <w:rFonts w:ascii="Segoe UI" w:hAnsi="Segoe UI" w:cs="Segoe UI"/>
        </w:rPr>
      </w:pPr>
      <w:r w:rsidRPr="004F153F">
        <w:rPr>
          <w:rStyle w:val="comment"/>
          <w:rFonts w:ascii="Segoe UI" w:hAnsi="Segoe UI" w:cs="Segoe UI"/>
          <w:bdr w:val="none" w:sz="0" w:space="0" w:color="auto" w:frame="1"/>
        </w:rPr>
        <w:t>//save by A.java</w:t>
      </w:r>
      <w:r w:rsidRPr="004F153F">
        <w:rPr>
          <w:rFonts w:ascii="Segoe UI" w:hAnsi="Segoe UI" w:cs="Segoe UI"/>
          <w:bdr w:val="none" w:sz="0" w:space="0" w:color="auto" w:frame="1"/>
        </w:rPr>
        <w:t>  </w:t>
      </w:r>
    </w:p>
    <w:p w:rsidR="0044304C" w:rsidRPr="004F153F" w:rsidRDefault="0044304C" w:rsidP="0044304C">
      <w:pPr>
        <w:numPr>
          <w:ilvl w:val="0"/>
          <w:numId w:val="7"/>
        </w:numPr>
        <w:spacing w:after="0" w:line="340" w:lineRule="atLeast"/>
        <w:ind w:left="0"/>
        <w:jc w:val="both"/>
        <w:rPr>
          <w:rFonts w:ascii="Segoe UI" w:hAnsi="Segoe UI" w:cs="Segoe UI"/>
        </w:rPr>
      </w:pPr>
      <w:r w:rsidRPr="004F153F">
        <w:rPr>
          <w:rStyle w:val="keyword"/>
          <w:rFonts w:ascii="Segoe UI" w:hAnsi="Segoe UI" w:cs="Segoe UI"/>
          <w:b/>
          <w:bCs/>
          <w:bdr w:val="none" w:sz="0" w:space="0" w:color="auto" w:frame="1"/>
        </w:rPr>
        <w:t>package</w:t>
      </w:r>
      <w:r w:rsidRPr="004F153F">
        <w:rPr>
          <w:rFonts w:ascii="Segoe UI" w:hAnsi="Segoe UI" w:cs="Segoe UI"/>
          <w:bdr w:val="none" w:sz="0" w:space="0" w:color="auto" w:frame="1"/>
        </w:rPr>
        <w:t> pack;  </w:t>
      </w:r>
    </w:p>
    <w:p w:rsidR="0044304C" w:rsidRPr="004F153F" w:rsidRDefault="0044304C" w:rsidP="0044304C">
      <w:pPr>
        <w:numPr>
          <w:ilvl w:val="0"/>
          <w:numId w:val="7"/>
        </w:numPr>
        <w:spacing w:after="0" w:line="340" w:lineRule="atLeast"/>
        <w:ind w:left="0"/>
        <w:jc w:val="both"/>
        <w:rPr>
          <w:rFonts w:ascii="Segoe UI" w:hAnsi="Segoe UI" w:cs="Segoe UI"/>
        </w:rPr>
      </w:pPr>
      <w:r w:rsidRPr="004F153F">
        <w:rPr>
          <w:rStyle w:val="keyword"/>
          <w:rFonts w:ascii="Segoe UI" w:hAnsi="Segoe UI" w:cs="Segoe UI"/>
          <w:b/>
          <w:bCs/>
          <w:bdr w:val="none" w:sz="0" w:space="0" w:color="auto" w:frame="1"/>
        </w:rPr>
        <w:t>public</w:t>
      </w:r>
      <w:r w:rsidRPr="004F153F">
        <w:rPr>
          <w:rFonts w:ascii="Segoe UI" w:hAnsi="Segoe UI" w:cs="Segoe UI"/>
          <w:bdr w:val="none" w:sz="0" w:space="0" w:color="auto" w:frame="1"/>
        </w:rPr>
        <w:t> </w:t>
      </w:r>
      <w:r w:rsidRPr="004F153F">
        <w:rPr>
          <w:rStyle w:val="keyword"/>
          <w:rFonts w:ascii="Segoe UI" w:hAnsi="Segoe UI" w:cs="Segoe UI"/>
          <w:b/>
          <w:bCs/>
          <w:bdr w:val="none" w:sz="0" w:space="0" w:color="auto" w:frame="1"/>
        </w:rPr>
        <w:t>class</w:t>
      </w:r>
      <w:r w:rsidRPr="004F153F">
        <w:rPr>
          <w:rFonts w:ascii="Segoe UI" w:hAnsi="Segoe UI" w:cs="Segoe UI"/>
          <w:bdr w:val="none" w:sz="0" w:space="0" w:color="auto" w:frame="1"/>
        </w:rPr>
        <w:t> A{  </w:t>
      </w:r>
    </w:p>
    <w:p w:rsidR="0044304C" w:rsidRPr="004F153F" w:rsidRDefault="0044304C" w:rsidP="0044304C">
      <w:pPr>
        <w:numPr>
          <w:ilvl w:val="0"/>
          <w:numId w:val="7"/>
        </w:numPr>
        <w:spacing w:after="0" w:line="340" w:lineRule="atLeast"/>
        <w:ind w:left="0"/>
        <w:jc w:val="both"/>
        <w:rPr>
          <w:rFonts w:ascii="Segoe UI" w:hAnsi="Segoe UI" w:cs="Segoe UI"/>
        </w:rPr>
      </w:pPr>
      <w:r w:rsidRPr="004F153F">
        <w:rPr>
          <w:rStyle w:val="keyword"/>
          <w:rFonts w:ascii="Segoe UI" w:hAnsi="Segoe UI" w:cs="Segoe UI"/>
          <w:b/>
          <w:bCs/>
          <w:bdr w:val="none" w:sz="0" w:space="0" w:color="auto" w:frame="1"/>
        </w:rPr>
        <w:t>protected</w:t>
      </w:r>
      <w:r w:rsidRPr="004F153F">
        <w:rPr>
          <w:rFonts w:ascii="Segoe UI" w:hAnsi="Segoe UI" w:cs="Segoe UI"/>
          <w:bdr w:val="none" w:sz="0" w:space="0" w:color="auto" w:frame="1"/>
        </w:rPr>
        <w:t> </w:t>
      </w:r>
      <w:r w:rsidRPr="004F153F">
        <w:rPr>
          <w:rStyle w:val="keyword"/>
          <w:rFonts w:ascii="Segoe UI" w:hAnsi="Segoe UI" w:cs="Segoe UI"/>
          <w:b/>
          <w:bCs/>
          <w:bdr w:val="none" w:sz="0" w:space="0" w:color="auto" w:frame="1"/>
        </w:rPr>
        <w:t>void</w:t>
      </w:r>
      <w:r w:rsidRPr="004F153F">
        <w:rPr>
          <w:rFonts w:ascii="Segoe UI" w:hAnsi="Segoe UI" w:cs="Segoe UI"/>
          <w:bdr w:val="none" w:sz="0" w:space="0" w:color="auto" w:frame="1"/>
        </w:rPr>
        <w:t> msg(){System.out.println(</w:t>
      </w:r>
      <w:r w:rsidRPr="004F153F">
        <w:rPr>
          <w:rStyle w:val="string"/>
          <w:rFonts w:ascii="Segoe UI" w:hAnsi="Segoe UI" w:cs="Segoe UI"/>
          <w:bdr w:val="none" w:sz="0" w:space="0" w:color="auto" w:frame="1"/>
        </w:rPr>
        <w:t>"Hello"</w:t>
      </w:r>
      <w:r w:rsidRPr="004F153F">
        <w:rPr>
          <w:rFonts w:ascii="Segoe UI" w:hAnsi="Segoe UI" w:cs="Segoe UI"/>
          <w:bdr w:val="none" w:sz="0" w:space="0" w:color="auto" w:frame="1"/>
        </w:rPr>
        <w:t>);}  </w:t>
      </w:r>
    </w:p>
    <w:p w:rsidR="0044304C" w:rsidRPr="004F153F" w:rsidRDefault="0044304C" w:rsidP="0044304C">
      <w:pPr>
        <w:numPr>
          <w:ilvl w:val="0"/>
          <w:numId w:val="7"/>
        </w:numPr>
        <w:spacing w:after="0" w:line="340" w:lineRule="atLeast"/>
        <w:ind w:left="0"/>
        <w:jc w:val="both"/>
        <w:rPr>
          <w:rFonts w:ascii="Segoe UI" w:hAnsi="Segoe UI" w:cs="Segoe UI"/>
        </w:rPr>
      </w:pPr>
      <w:r w:rsidRPr="004F153F">
        <w:rPr>
          <w:rFonts w:ascii="Segoe UI" w:hAnsi="Segoe UI" w:cs="Segoe UI"/>
          <w:bdr w:val="none" w:sz="0" w:space="0" w:color="auto" w:frame="1"/>
        </w:rPr>
        <w:t>}  </w:t>
      </w:r>
    </w:p>
    <w:p w:rsidR="0044304C" w:rsidRPr="004F153F" w:rsidRDefault="0044304C" w:rsidP="0044304C">
      <w:pPr>
        <w:numPr>
          <w:ilvl w:val="0"/>
          <w:numId w:val="8"/>
        </w:numPr>
        <w:spacing w:after="0" w:line="340" w:lineRule="atLeast"/>
        <w:ind w:left="0"/>
        <w:jc w:val="both"/>
        <w:rPr>
          <w:rFonts w:ascii="Segoe UI" w:hAnsi="Segoe UI" w:cs="Segoe UI"/>
        </w:rPr>
      </w:pPr>
      <w:r w:rsidRPr="004F153F">
        <w:rPr>
          <w:rStyle w:val="comment"/>
          <w:rFonts w:ascii="Segoe UI" w:hAnsi="Segoe UI" w:cs="Segoe UI"/>
          <w:bdr w:val="none" w:sz="0" w:space="0" w:color="auto" w:frame="1"/>
        </w:rPr>
        <w:t>//save by B.java</w:t>
      </w:r>
      <w:r w:rsidRPr="004F153F">
        <w:rPr>
          <w:rFonts w:ascii="Segoe UI" w:hAnsi="Segoe UI" w:cs="Segoe UI"/>
          <w:bdr w:val="none" w:sz="0" w:space="0" w:color="auto" w:frame="1"/>
        </w:rPr>
        <w:t>  </w:t>
      </w:r>
    </w:p>
    <w:p w:rsidR="0044304C" w:rsidRPr="004F153F" w:rsidRDefault="0044304C" w:rsidP="0044304C">
      <w:pPr>
        <w:numPr>
          <w:ilvl w:val="0"/>
          <w:numId w:val="8"/>
        </w:numPr>
        <w:spacing w:after="0" w:line="340" w:lineRule="atLeast"/>
        <w:ind w:left="0"/>
        <w:jc w:val="both"/>
        <w:rPr>
          <w:rFonts w:ascii="Segoe UI" w:hAnsi="Segoe UI" w:cs="Segoe UI"/>
        </w:rPr>
      </w:pPr>
      <w:r w:rsidRPr="004F153F">
        <w:rPr>
          <w:rStyle w:val="keyword"/>
          <w:rFonts w:ascii="Segoe UI" w:hAnsi="Segoe UI" w:cs="Segoe UI"/>
          <w:b/>
          <w:bCs/>
          <w:bdr w:val="none" w:sz="0" w:space="0" w:color="auto" w:frame="1"/>
        </w:rPr>
        <w:t>package</w:t>
      </w:r>
      <w:r w:rsidRPr="004F153F">
        <w:rPr>
          <w:rFonts w:ascii="Segoe UI" w:hAnsi="Segoe UI" w:cs="Segoe UI"/>
          <w:bdr w:val="none" w:sz="0" w:space="0" w:color="auto" w:frame="1"/>
        </w:rPr>
        <w:t> mypack;  </w:t>
      </w:r>
    </w:p>
    <w:p w:rsidR="0044304C" w:rsidRPr="004F153F" w:rsidRDefault="0044304C" w:rsidP="0044304C">
      <w:pPr>
        <w:numPr>
          <w:ilvl w:val="0"/>
          <w:numId w:val="8"/>
        </w:numPr>
        <w:spacing w:after="0" w:line="340" w:lineRule="atLeast"/>
        <w:ind w:left="0"/>
        <w:jc w:val="both"/>
        <w:rPr>
          <w:rFonts w:ascii="Segoe UI" w:hAnsi="Segoe UI" w:cs="Segoe UI"/>
        </w:rPr>
      </w:pPr>
      <w:r w:rsidRPr="004F153F">
        <w:rPr>
          <w:rStyle w:val="keyword"/>
          <w:rFonts w:ascii="Segoe UI" w:hAnsi="Segoe UI" w:cs="Segoe UI"/>
          <w:b/>
          <w:bCs/>
          <w:bdr w:val="none" w:sz="0" w:space="0" w:color="auto" w:frame="1"/>
        </w:rPr>
        <w:lastRenderedPageBreak/>
        <w:t>import</w:t>
      </w:r>
      <w:r w:rsidRPr="004F153F">
        <w:rPr>
          <w:rFonts w:ascii="Segoe UI" w:hAnsi="Segoe UI" w:cs="Segoe UI"/>
          <w:bdr w:val="none" w:sz="0" w:space="0" w:color="auto" w:frame="1"/>
        </w:rPr>
        <w:t> pack.*;  </w:t>
      </w:r>
    </w:p>
    <w:p w:rsidR="0044304C" w:rsidRPr="004F153F" w:rsidRDefault="0044304C" w:rsidP="0044304C">
      <w:pPr>
        <w:numPr>
          <w:ilvl w:val="0"/>
          <w:numId w:val="8"/>
        </w:numPr>
        <w:spacing w:after="0" w:line="340" w:lineRule="atLeast"/>
        <w:ind w:left="0"/>
        <w:jc w:val="both"/>
        <w:rPr>
          <w:rFonts w:ascii="Segoe UI" w:hAnsi="Segoe UI" w:cs="Segoe UI"/>
        </w:rPr>
      </w:pPr>
      <w:r w:rsidRPr="004F153F">
        <w:rPr>
          <w:rFonts w:ascii="Segoe UI" w:hAnsi="Segoe UI" w:cs="Segoe UI"/>
          <w:bdr w:val="none" w:sz="0" w:space="0" w:color="auto" w:frame="1"/>
        </w:rPr>
        <w:t>  </w:t>
      </w:r>
    </w:p>
    <w:p w:rsidR="0044304C" w:rsidRPr="004F153F" w:rsidRDefault="0044304C" w:rsidP="0044304C">
      <w:pPr>
        <w:numPr>
          <w:ilvl w:val="0"/>
          <w:numId w:val="8"/>
        </w:numPr>
        <w:spacing w:after="0" w:line="340" w:lineRule="atLeast"/>
        <w:ind w:left="0"/>
        <w:jc w:val="both"/>
        <w:rPr>
          <w:rFonts w:ascii="Segoe UI" w:hAnsi="Segoe UI" w:cs="Segoe UI"/>
        </w:rPr>
      </w:pPr>
      <w:r w:rsidRPr="004F153F">
        <w:rPr>
          <w:rStyle w:val="keyword"/>
          <w:rFonts w:ascii="Segoe UI" w:hAnsi="Segoe UI" w:cs="Segoe UI"/>
          <w:b/>
          <w:bCs/>
          <w:bdr w:val="none" w:sz="0" w:space="0" w:color="auto" w:frame="1"/>
        </w:rPr>
        <w:t>class</w:t>
      </w:r>
      <w:r w:rsidRPr="004F153F">
        <w:rPr>
          <w:rFonts w:ascii="Segoe UI" w:hAnsi="Segoe UI" w:cs="Segoe UI"/>
          <w:bdr w:val="none" w:sz="0" w:space="0" w:color="auto" w:frame="1"/>
        </w:rPr>
        <w:t> B </w:t>
      </w:r>
      <w:r w:rsidRPr="004F153F">
        <w:rPr>
          <w:rStyle w:val="keyword"/>
          <w:rFonts w:ascii="Segoe UI" w:hAnsi="Segoe UI" w:cs="Segoe UI"/>
          <w:b/>
          <w:bCs/>
          <w:bdr w:val="none" w:sz="0" w:space="0" w:color="auto" w:frame="1"/>
        </w:rPr>
        <w:t>extends</w:t>
      </w:r>
      <w:r w:rsidRPr="004F153F">
        <w:rPr>
          <w:rFonts w:ascii="Segoe UI" w:hAnsi="Segoe UI" w:cs="Segoe UI"/>
          <w:bdr w:val="none" w:sz="0" w:space="0" w:color="auto" w:frame="1"/>
        </w:rPr>
        <w:t> A{  </w:t>
      </w:r>
    </w:p>
    <w:p w:rsidR="0044304C" w:rsidRPr="004F153F" w:rsidRDefault="0044304C" w:rsidP="0044304C">
      <w:pPr>
        <w:numPr>
          <w:ilvl w:val="0"/>
          <w:numId w:val="8"/>
        </w:numPr>
        <w:spacing w:after="0" w:line="340" w:lineRule="atLeast"/>
        <w:ind w:left="0"/>
        <w:jc w:val="both"/>
        <w:rPr>
          <w:rFonts w:ascii="Segoe UI" w:hAnsi="Segoe UI" w:cs="Segoe UI"/>
        </w:rPr>
      </w:pPr>
      <w:r w:rsidRPr="004F153F">
        <w:rPr>
          <w:rFonts w:ascii="Segoe UI" w:hAnsi="Segoe UI" w:cs="Segoe UI"/>
          <w:bdr w:val="none" w:sz="0" w:space="0" w:color="auto" w:frame="1"/>
        </w:rPr>
        <w:t>  </w:t>
      </w:r>
      <w:r w:rsidRPr="004F153F">
        <w:rPr>
          <w:rStyle w:val="keyword"/>
          <w:rFonts w:ascii="Segoe UI" w:hAnsi="Segoe UI" w:cs="Segoe UI"/>
          <w:b/>
          <w:bCs/>
          <w:bdr w:val="none" w:sz="0" w:space="0" w:color="auto" w:frame="1"/>
        </w:rPr>
        <w:t>public</w:t>
      </w:r>
      <w:r w:rsidRPr="004F153F">
        <w:rPr>
          <w:rFonts w:ascii="Segoe UI" w:hAnsi="Segoe UI" w:cs="Segoe UI"/>
          <w:bdr w:val="none" w:sz="0" w:space="0" w:color="auto" w:frame="1"/>
        </w:rPr>
        <w:t> </w:t>
      </w:r>
      <w:r w:rsidRPr="004F153F">
        <w:rPr>
          <w:rStyle w:val="keyword"/>
          <w:rFonts w:ascii="Segoe UI" w:hAnsi="Segoe UI" w:cs="Segoe UI"/>
          <w:b/>
          <w:bCs/>
          <w:bdr w:val="none" w:sz="0" w:space="0" w:color="auto" w:frame="1"/>
        </w:rPr>
        <w:t>static</w:t>
      </w:r>
      <w:r w:rsidRPr="004F153F">
        <w:rPr>
          <w:rFonts w:ascii="Segoe UI" w:hAnsi="Segoe UI" w:cs="Segoe UI"/>
          <w:bdr w:val="none" w:sz="0" w:space="0" w:color="auto" w:frame="1"/>
        </w:rPr>
        <w:t> </w:t>
      </w:r>
      <w:r w:rsidRPr="004F153F">
        <w:rPr>
          <w:rStyle w:val="keyword"/>
          <w:rFonts w:ascii="Segoe UI" w:hAnsi="Segoe UI" w:cs="Segoe UI"/>
          <w:b/>
          <w:bCs/>
          <w:bdr w:val="none" w:sz="0" w:space="0" w:color="auto" w:frame="1"/>
        </w:rPr>
        <w:t>void</w:t>
      </w:r>
      <w:r w:rsidRPr="004F153F">
        <w:rPr>
          <w:rFonts w:ascii="Segoe UI" w:hAnsi="Segoe UI" w:cs="Segoe UI"/>
          <w:bdr w:val="none" w:sz="0" w:space="0" w:color="auto" w:frame="1"/>
        </w:rPr>
        <w:t> main(String args[]){  </w:t>
      </w:r>
    </w:p>
    <w:p w:rsidR="0044304C" w:rsidRPr="004F153F" w:rsidRDefault="0044304C" w:rsidP="0044304C">
      <w:pPr>
        <w:numPr>
          <w:ilvl w:val="0"/>
          <w:numId w:val="8"/>
        </w:numPr>
        <w:spacing w:after="0" w:line="340" w:lineRule="atLeast"/>
        <w:ind w:left="0"/>
        <w:jc w:val="both"/>
        <w:rPr>
          <w:rFonts w:ascii="Segoe UI" w:hAnsi="Segoe UI" w:cs="Segoe UI"/>
        </w:rPr>
      </w:pPr>
      <w:r w:rsidRPr="004F153F">
        <w:rPr>
          <w:rFonts w:ascii="Segoe UI" w:hAnsi="Segoe UI" w:cs="Segoe UI"/>
          <w:bdr w:val="none" w:sz="0" w:space="0" w:color="auto" w:frame="1"/>
        </w:rPr>
        <w:t>   B obj = </w:t>
      </w:r>
      <w:r w:rsidRPr="004F153F">
        <w:rPr>
          <w:rStyle w:val="keyword"/>
          <w:rFonts w:ascii="Segoe UI" w:hAnsi="Segoe UI" w:cs="Segoe UI"/>
          <w:b/>
          <w:bCs/>
          <w:bdr w:val="none" w:sz="0" w:space="0" w:color="auto" w:frame="1"/>
        </w:rPr>
        <w:t>new</w:t>
      </w:r>
      <w:r w:rsidRPr="004F153F">
        <w:rPr>
          <w:rFonts w:ascii="Segoe UI" w:hAnsi="Segoe UI" w:cs="Segoe UI"/>
          <w:bdr w:val="none" w:sz="0" w:space="0" w:color="auto" w:frame="1"/>
        </w:rPr>
        <w:t> B();  </w:t>
      </w:r>
    </w:p>
    <w:p w:rsidR="0044304C" w:rsidRPr="004F153F" w:rsidRDefault="0044304C" w:rsidP="0044304C">
      <w:pPr>
        <w:numPr>
          <w:ilvl w:val="0"/>
          <w:numId w:val="8"/>
        </w:numPr>
        <w:spacing w:after="0" w:line="340" w:lineRule="atLeast"/>
        <w:ind w:left="0"/>
        <w:jc w:val="both"/>
        <w:rPr>
          <w:rFonts w:ascii="Segoe UI" w:hAnsi="Segoe UI" w:cs="Segoe UI"/>
        </w:rPr>
      </w:pPr>
      <w:r w:rsidRPr="004F153F">
        <w:rPr>
          <w:rFonts w:ascii="Segoe UI" w:hAnsi="Segoe UI" w:cs="Segoe UI"/>
          <w:bdr w:val="none" w:sz="0" w:space="0" w:color="auto" w:frame="1"/>
        </w:rPr>
        <w:t>   obj.msg();  </w:t>
      </w:r>
    </w:p>
    <w:p w:rsidR="0044304C" w:rsidRPr="004F153F" w:rsidRDefault="0044304C" w:rsidP="0044304C">
      <w:pPr>
        <w:numPr>
          <w:ilvl w:val="0"/>
          <w:numId w:val="8"/>
        </w:numPr>
        <w:spacing w:after="0" w:line="340" w:lineRule="atLeast"/>
        <w:ind w:left="0"/>
        <w:jc w:val="both"/>
        <w:rPr>
          <w:rFonts w:ascii="Segoe UI" w:hAnsi="Segoe UI" w:cs="Segoe UI"/>
        </w:rPr>
      </w:pPr>
      <w:r w:rsidRPr="004F153F">
        <w:rPr>
          <w:rFonts w:ascii="Segoe UI" w:hAnsi="Segoe UI" w:cs="Segoe UI"/>
          <w:bdr w:val="none" w:sz="0" w:space="0" w:color="auto" w:frame="1"/>
        </w:rPr>
        <w:t>  }  </w:t>
      </w:r>
    </w:p>
    <w:p w:rsidR="0044304C" w:rsidRPr="004F153F" w:rsidRDefault="0044304C" w:rsidP="0044304C">
      <w:pPr>
        <w:numPr>
          <w:ilvl w:val="0"/>
          <w:numId w:val="8"/>
        </w:numPr>
        <w:spacing w:after="0" w:line="340" w:lineRule="atLeast"/>
        <w:ind w:left="0"/>
        <w:jc w:val="both"/>
        <w:rPr>
          <w:rFonts w:ascii="Segoe UI" w:hAnsi="Segoe UI" w:cs="Segoe UI"/>
        </w:rPr>
      </w:pPr>
      <w:r w:rsidRPr="004F153F">
        <w:rPr>
          <w:rFonts w:ascii="Segoe UI" w:hAnsi="Segoe UI" w:cs="Segoe UI"/>
          <w:bdr w:val="none" w:sz="0" w:space="0" w:color="auto" w:frame="1"/>
        </w:rPr>
        <w:t>}  </w:t>
      </w:r>
    </w:p>
    <w:p w:rsidR="0044304C" w:rsidRPr="004F153F" w:rsidRDefault="0044304C" w:rsidP="0044304C">
      <w:pPr>
        <w:pStyle w:val="HTMLPreformatted"/>
        <w:shd w:val="clear" w:color="auto" w:fill="1C1D1C"/>
        <w:jc w:val="both"/>
      </w:pPr>
      <w:r w:rsidRPr="004F153F">
        <w:t>Output:Hello</w:t>
      </w:r>
    </w:p>
    <w:p w:rsidR="0044304C" w:rsidRPr="004F153F" w:rsidRDefault="00E80FC5" w:rsidP="0044304C">
      <w:pPr>
        <w:rPr>
          <w:rFonts w:ascii="Times New Roman" w:hAnsi="Times New Roman" w:cs="Times New Roman"/>
          <w:sz w:val="24"/>
          <w:szCs w:val="24"/>
        </w:rPr>
      </w:pPr>
      <w:r>
        <w:pict>
          <v:rect id="_x0000_i1026" style="width:0;height:.7pt" o:hrstd="t" o:hrnoshade="t" o:hr="t" fillcolor="#d4d4d4" stroked="f"/>
        </w:pict>
      </w:r>
    </w:p>
    <w:p w:rsidR="0044304C" w:rsidRPr="004F153F" w:rsidRDefault="0044304C" w:rsidP="0044304C">
      <w:pPr>
        <w:pStyle w:val="Heading3"/>
        <w:shd w:val="clear" w:color="auto" w:fill="FFFFFF"/>
        <w:spacing w:line="312" w:lineRule="atLeast"/>
        <w:jc w:val="both"/>
        <w:rPr>
          <w:rFonts w:ascii="Helvetica" w:hAnsi="Helvetica" w:cs="Helvetica"/>
          <w:b w:val="0"/>
          <w:bCs w:val="0"/>
          <w:color w:val="auto"/>
          <w:sz w:val="34"/>
          <w:szCs w:val="34"/>
        </w:rPr>
      </w:pPr>
      <w:r w:rsidRPr="004F153F">
        <w:rPr>
          <w:rFonts w:ascii="Helvetica" w:hAnsi="Helvetica" w:cs="Helvetica"/>
          <w:b w:val="0"/>
          <w:bCs w:val="0"/>
          <w:color w:val="auto"/>
          <w:sz w:val="34"/>
          <w:szCs w:val="34"/>
        </w:rPr>
        <w:t>4) Public</w:t>
      </w:r>
    </w:p>
    <w:p w:rsidR="0044304C" w:rsidRPr="004F153F" w:rsidRDefault="0044304C" w:rsidP="0044304C">
      <w:pPr>
        <w:pStyle w:val="NormalWeb"/>
        <w:shd w:val="clear" w:color="auto" w:fill="FFFFFF"/>
        <w:jc w:val="both"/>
        <w:rPr>
          <w:rFonts w:ascii="Segoe UI" w:hAnsi="Segoe UI" w:cs="Segoe UI"/>
          <w:sz w:val="22"/>
          <w:szCs w:val="22"/>
        </w:rPr>
      </w:pPr>
      <w:r w:rsidRPr="004F153F">
        <w:rPr>
          <w:rFonts w:ascii="Segoe UI" w:hAnsi="Segoe UI" w:cs="Segoe UI"/>
          <w:sz w:val="22"/>
          <w:szCs w:val="22"/>
        </w:rPr>
        <w:t>The </w:t>
      </w:r>
      <w:r w:rsidRPr="004F153F">
        <w:rPr>
          <w:rStyle w:val="Strong"/>
          <w:rFonts w:ascii="Segoe UI" w:hAnsi="Segoe UI" w:cs="Segoe UI"/>
          <w:sz w:val="22"/>
          <w:szCs w:val="22"/>
        </w:rPr>
        <w:t>public access modifier</w:t>
      </w:r>
      <w:r w:rsidRPr="004F153F">
        <w:rPr>
          <w:rFonts w:ascii="Segoe UI" w:hAnsi="Segoe UI" w:cs="Segoe UI"/>
          <w:sz w:val="22"/>
          <w:szCs w:val="22"/>
        </w:rPr>
        <w:t> is accessible everywhere. It has the widest scope among all other modifiers.</w:t>
      </w:r>
    </w:p>
    <w:p w:rsidR="0044304C" w:rsidRPr="004F153F" w:rsidRDefault="0044304C" w:rsidP="0044304C">
      <w:pPr>
        <w:pStyle w:val="NormalWeb"/>
        <w:shd w:val="clear" w:color="auto" w:fill="FFFFFF"/>
        <w:jc w:val="both"/>
        <w:rPr>
          <w:rFonts w:ascii="Segoe UI" w:hAnsi="Segoe UI" w:cs="Segoe UI"/>
          <w:sz w:val="22"/>
          <w:szCs w:val="22"/>
        </w:rPr>
      </w:pPr>
      <w:r w:rsidRPr="004F153F">
        <w:rPr>
          <w:rStyle w:val="Strong"/>
          <w:rFonts w:ascii="Segoe UI" w:hAnsi="Segoe UI" w:cs="Segoe UI"/>
          <w:sz w:val="22"/>
          <w:szCs w:val="22"/>
        </w:rPr>
        <w:t>Example of public access modifier</w:t>
      </w:r>
    </w:p>
    <w:p w:rsidR="0044304C" w:rsidRPr="004F153F" w:rsidRDefault="0044304C" w:rsidP="0044304C">
      <w:pPr>
        <w:numPr>
          <w:ilvl w:val="0"/>
          <w:numId w:val="9"/>
        </w:numPr>
        <w:spacing w:after="0" w:line="340" w:lineRule="atLeast"/>
        <w:ind w:left="0"/>
        <w:jc w:val="both"/>
        <w:rPr>
          <w:rFonts w:ascii="Segoe UI" w:hAnsi="Segoe UI" w:cs="Segoe UI"/>
        </w:rPr>
      </w:pPr>
      <w:r w:rsidRPr="004F153F">
        <w:rPr>
          <w:rStyle w:val="comment"/>
          <w:rFonts w:ascii="Segoe UI" w:hAnsi="Segoe UI" w:cs="Segoe UI"/>
          <w:bdr w:val="none" w:sz="0" w:space="0" w:color="auto" w:frame="1"/>
        </w:rPr>
        <w:t>//save by A.java</w:t>
      </w:r>
      <w:r w:rsidRPr="004F153F">
        <w:rPr>
          <w:rFonts w:ascii="Segoe UI" w:hAnsi="Segoe UI" w:cs="Segoe UI"/>
          <w:bdr w:val="none" w:sz="0" w:space="0" w:color="auto" w:frame="1"/>
        </w:rPr>
        <w:t>  </w:t>
      </w:r>
    </w:p>
    <w:p w:rsidR="0044304C" w:rsidRPr="004F153F" w:rsidRDefault="0044304C" w:rsidP="0044304C">
      <w:pPr>
        <w:numPr>
          <w:ilvl w:val="0"/>
          <w:numId w:val="9"/>
        </w:numPr>
        <w:spacing w:after="0" w:line="340" w:lineRule="atLeast"/>
        <w:ind w:left="0"/>
        <w:jc w:val="both"/>
        <w:rPr>
          <w:rFonts w:ascii="Segoe UI" w:hAnsi="Segoe UI" w:cs="Segoe UI"/>
        </w:rPr>
      </w:pPr>
      <w:r w:rsidRPr="004F153F">
        <w:rPr>
          <w:rFonts w:ascii="Segoe UI" w:hAnsi="Segoe UI" w:cs="Segoe UI"/>
          <w:bdr w:val="none" w:sz="0" w:space="0" w:color="auto" w:frame="1"/>
        </w:rPr>
        <w:t>  </w:t>
      </w:r>
    </w:p>
    <w:p w:rsidR="0044304C" w:rsidRPr="004F153F" w:rsidRDefault="0044304C" w:rsidP="0044304C">
      <w:pPr>
        <w:numPr>
          <w:ilvl w:val="0"/>
          <w:numId w:val="9"/>
        </w:numPr>
        <w:spacing w:after="0" w:line="340" w:lineRule="atLeast"/>
        <w:ind w:left="0"/>
        <w:jc w:val="both"/>
        <w:rPr>
          <w:rFonts w:ascii="Segoe UI" w:hAnsi="Segoe UI" w:cs="Segoe UI"/>
        </w:rPr>
      </w:pPr>
      <w:r w:rsidRPr="004F153F">
        <w:rPr>
          <w:rStyle w:val="keyword"/>
          <w:rFonts w:ascii="Segoe UI" w:hAnsi="Segoe UI" w:cs="Segoe UI"/>
          <w:b/>
          <w:bCs/>
          <w:bdr w:val="none" w:sz="0" w:space="0" w:color="auto" w:frame="1"/>
        </w:rPr>
        <w:t>package</w:t>
      </w:r>
      <w:r w:rsidRPr="004F153F">
        <w:rPr>
          <w:rFonts w:ascii="Segoe UI" w:hAnsi="Segoe UI" w:cs="Segoe UI"/>
          <w:bdr w:val="none" w:sz="0" w:space="0" w:color="auto" w:frame="1"/>
        </w:rPr>
        <w:t> pack;  </w:t>
      </w:r>
    </w:p>
    <w:p w:rsidR="0044304C" w:rsidRPr="004F153F" w:rsidRDefault="0044304C" w:rsidP="0044304C">
      <w:pPr>
        <w:numPr>
          <w:ilvl w:val="0"/>
          <w:numId w:val="9"/>
        </w:numPr>
        <w:spacing w:after="0" w:line="340" w:lineRule="atLeast"/>
        <w:ind w:left="0"/>
        <w:jc w:val="both"/>
        <w:rPr>
          <w:rFonts w:ascii="Segoe UI" w:hAnsi="Segoe UI" w:cs="Segoe UI"/>
        </w:rPr>
      </w:pPr>
      <w:r w:rsidRPr="004F153F">
        <w:rPr>
          <w:rStyle w:val="keyword"/>
          <w:rFonts w:ascii="Segoe UI" w:hAnsi="Segoe UI" w:cs="Segoe UI"/>
          <w:b/>
          <w:bCs/>
          <w:bdr w:val="none" w:sz="0" w:space="0" w:color="auto" w:frame="1"/>
        </w:rPr>
        <w:t>public</w:t>
      </w:r>
      <w:r w:rsidRPr="004F153F">
        <w:rPr>
          <w:rFonts w:ascii="Segoe UI" w:hAnsi="Segoe UI" w:cs="Segoe UI"/>
          <w:bdr w:val="none" w:sz="0" w:space="0" w:color="auto" w:frame="1"/>
        </w:rPr>
        <w:t> </w:t>
      </w:r>
      <w:r w:rsidRPr="004F153F">
        <w:rPr>
          <w:rStyle w:val="keyword"/>
          <w:rFonts w:ascii="Segoe UI" w:hAnsi="Segoe UI" w:cs="Segoe UI"/>
          <w:b/>
          <w:bCs/>
          <w:bdr w:val="none" w:sz="0" w:space="0" w:color="auto" w:frame="1"/>
        </w:rPr>
        <w:t>class</w:t>
      </w:r>
      <w:r w:rsidRPr="004F153F">
        <w:rPr>
          <w:rFonts w:ascii="Segoe UI" w:hAnsi="Segoe UI" w:cs="Segoe UI"/>
          <w:bdr w:val="none" w:sz="0" w:space="0" w:color="auto" w:frame="1"/>
        </w:rPr>
        <w:t> A{  </w:t>
      </w:r>
    </w:p>
    <w:p w:rsidR="0044304C" w:rsidRPr="004F153F" w:rsidRDefault="0044304C" w:rsidP="0044304C">
      <w:pPr>
        <w:numPr>
          <w:ilvl w:val="0"/>
          <w:numId w:val="9"/>
        </w:numPr>
        <w:spacing w:after="0" w:line="340" w:lineRule="atLeast"/>
        <w:ind w:left="0"/>
        <w:jc w:val="both"/>
        <w:rPr>
          <w:rFonts w:ascii="Segoe UI" w:hAnsi="Segoe UI" w:cs="Segoe UI"/>
        </w:rPr>
      </w:pPr>
      <w:r w:rsidRPr="004F153F">
        <w:rPr>
          <w:rStyle w:val="keyword"/>
          <w:rFonts w:ascii="Segoe UI" w:hAnsi="Segoe UI" w:cs="Segoe UI"/>
          <w:b/>
          <w:bCs/>
          <w:bdr w:val="none" w:sz="0" w:space="0" w:color="auto" w:frame="1"/>
        </w:rPr>
        <w:t>public</w:t>
      </w:r>
      <w:r w:rsidRPr="004F153F">
        <w:rPr>
          <w:rFonts w:ascii="Segoe UI" w:hAnsi="Segoe UI" w:cs="Segoe UI"/>
          <w:bdr w:val="none" w:sz="0" w:space="0" w:color="auto" w:frame="1"/>
        </w:rPr>
        <w:t> </w:t>
      </w:r>
      <w:r w:rsidRPr="004F153F">
        <w:rPr>
          <w:rStyle w:val="keyword"/>
          <w:rFonts w:ascii="Segoe UI" w:hAnsi="Segoe UI" w:cs="Segoe UI"/>
          <w:b/>
          <w:bCs/>
          <w:bdr w:val="none" w:sz="0" w:space="0" w:color="auto" w:frame="1"/>
        </w:rPr>
        <w:t>void</w:t>
      </w:r>
      <w:r w:rsidRPr="004F153F">
        <w:rPr>
          <w:rFonts w:ascii="Segoe UI" w:hAnsi="Segoe UI" w:cs="Segoe UI"/>
          <w:bdr w:val="none" w:sz="0" w:space="0" w:color="auto" w:frame="1"/>
        </w:rPr>
        <w:t> msg(){System.out.println(</w:t>
      </w:r>
      <w:r w:rsidRPr="004F153F">
        <w:rPr>
          <w:rStyle w:val="string"/>
          <w:rFonts w:ascii="Segoe UI" w:hAnsi="Segoe UI" w:cs="Segoe UI"/>
          <w:bdr w:val="none" w:sz="0" w:space="0" w:color="auto" w:frame="1"/>
        </w:rPr>
        <w:t>"Hello"</w:t>
      </w:r>
      <w:r w:rsidRPr="004F153F">
        <w:rPr>
          <w:rFonts w:ascii="Segoe UI" w:hAnsi="Segoe UI" w:cs="Segoe UI"/>
          <w:bdr w:val="none" w:sz="0" w:space="0" w:color="auto" w:frame="1"/>
        </w:rPr>
        <w:t>);}  </w:t>
      </w:r>
    </w:p>
    <w:p w:rsidR="0044304C" w:rsidRPr="004F153F" w:rsidRDefault="0044304C" w:rsidP="0044304C">
      <w:pPr>
        <w:numPr>
          <w:ilvl w:val="0"/>
          <w:numId w:val="9"/>
        </w:numPr>
        <w:spacing w:after="0" w:line="340" w:lineRule="atLeast"/>
        <w:ind w:left="0"/>
        <w:jc w:val="both"/>
        <w:rPr>
          <w:rFonts w:ascii="Segoe UI" w:hAnsi="Segoe UI" w:cs="Segoe UI"/>
        </w:rPr>
      </w:pPr>
      <w:r w:rsidRPr="004F153F">
        <w:rPr>
          <w:rFonts w:ascii="Segoe UI" w:hAnsi="Segoe UI" w:cs="Segoe UI"/>
          <w:bdr w:val="none" w:sz="0" w:space="0" w:color="auto" w:frame="1"/>
        </w:rPr>
        <w:t>}  </w:t>
      </w:r>
    </w:p>
    <w:p w:rsidR="0044304C" w:rsidRPr="004F153F" w:rsidRDefault="0044304C" w:rsidP="0044304C">
      <w:pPr>
        <w:numPr>
          <w:ilvl w:val="0"/>
          <w:numId w:val="10"/>
        </w:numPr>
        <w:spacing w:after="0" w:line="340" w:lineRule="atLeast"/>
        <w:ind w:left="0"/>
        <w:jc w:val="both"/>
        <w:rPr>
          <w:rFonts w:ascii="Segoe UI" w:hAnsi="Segoe UI" w:cs="Segoe UI"/>
        </w:rPr>
      </w:pPr>
      <w:r w:rsidRPr="004F153F">
        <w:rPr>
          <w:rStyle w:val="comment"/>
          <w:rFonts w:ascii="Segoe UI" w:hAnsi="Segoe UI" w:cs="Segoe UI"/>
          <w:bdr w:val="none" w:sz="0" w:space="0" w:color="auto" w:frame="1"/>
        </w:rPr>
        <w:t>//save by B.java</w:t>
      </w:r>
      <w:r w:rsidRPr="004F153F">
        <w:rPr>
          <w:rFonts w:ascii="Segoe UI" w:hAnsi="Segoe UI" w:cs="Segoe UI"/>
          <w:bdr w:val="none" w:sz="0" w:space="0" w:color="auto" w:frame="1"/>
        </w:rPr>
        <w:t>  </w:t>
      </w:r>
    </w:p>
    <w:p w:rsidR="0044304C" w:rsidRPr="004F153F" w:rsidRDefault="0044304C" w:rsidP="0044304C">
      <w:pPr>
        <w:numPr>
          <w:ilvl w:val="0"/>
          <w:numId w:val="10"/>
        </w:numPr>
        <w:spacing w:after="0" w:line="340" w:lineRule="atLeast"/>
        <w:ind w:left="0"/>
        <w:jc w:val="both"/>
        <w:rPr>
          <w:rFonts w:ascii="Segoe UI" w:hAnsi="Segoe UI" w:cs="Segoe UI"/>
        </w:rPr>
      </w:pPr>
      <w:r w:rsidRPr="004F153F">
        <w:rPr>
          <w:rFonts w:ascii="Segoe UI" w:hAnsi="Segoe UI" w:cs="Segoe UI"/>
          <w:bdr w:val="none" w:sz="0" w:space="0" w:color="auto" w:frame="1"/>
        </w:rPr>
        <w:t>  </w:t>
      </w:r>
    </w:p>
    <w:p w:rsidR="0044304C" w:rsidRPr="004F153F" w:rsidRDefault="0044304C" w:rsidP="0044304C">
      <w:pPr>
        <w:numPr>
          <w:ilvl w:val="0"/>
          <w:numId w:val="10"/>
        </w:numPr>
        <w:spacing w:after="0" w:line="340" w:lineRule="atLeast"/>
        <w:ind w:left="0"/>
        <w:jc w:val="both"/>
        <w:rPr>
          <w:rFonts w:ascii="Segoe UI" w:hAnsi="Segoe UI" w:cs="Segoe UI"/>
        </w:rPr>
      </w:pPr>
      <w:r w:rsidRPr="004F153F">
        <w:rPr>
          <w:rStyle w:val="keyword"/>
          <w:rFonts w:ascii="Segoe UI" w:hAnsi="Segoe UI" w:cs="Segoe UI"/>
          <w:b/>
          <w:bCs/>
          <w:bdr w:val="none" w:sz="0" w:space="0" w:color="auto" w:frame="1"/>
        </w:rPr>
        <w:t>package</w:t>
      </w:r>
      <w:r w:rsidRPr="004F153F">
        <w:rPr>
          <w:rFonts w:ascii="Segoe UI" w:hAnsi="Segoe UI" w:cs="Segoe UI"/>
          <w:bdr w:val="none" w:sz="0" w:space="0" w:color="auto" w:frame="1"/>
        </w:rPr>
        <w:t> mypack;  </w:t>
      </w:r>
    </w:p>
    <w:p w:rsidR="0044304C" w:rsidRPr="004F153F" w:rsidRDefault="0044304C" w:rsidP="0044304C">
      <w:pPr>
        <w:numPr>
          <w:ilvl w:val="0"/>
          <w:numId w:val="10"/>
        </w:numPr>
        <w:spacing w:after="0" w:line="340" w:lineRule="atLeast"/>
        <w:ind w:left="0"/>
        <w:jc w:val="both"/>
        <w:rPr>
          <w:rFonts w:ascii="Segoe UI" w:hAnsi="Segoe UI" w:cs="Segoe UI"/>
        </w:rPr>
      </w:pPr>
      <w:r w:rsidRPr="004F153F">
        <w:rPr>
          <w:rStyle w:val="keyword"/>
          <w:rFonts w:ascii="Segoe UI" w:hAnsi="Segoe UI" w:cs="Segoe UI"/>
          <w:b/>
          <w:bCs/>
          <w:bdr w:val="none" w:sz="0" w:space="0" w:color="auto" w:frame="1"/>
        </w:rPr>
        <w:t>import</w:t>
      </w:r>
      <w:r w:rsidRPr="004F153F">
        <w:rPr>
          <w:rFonts w:ascii="Segoe UI" w:hAnsi="Segoe UI" w:cs="Segoe UI"/>
          <w:bdr w:val="none" w:sz="0" w:space="0" w:color="auto" w:frame="1"/>
        </w:rPr>
        <w:t> pack.*;  </w:t>
      </w:r>
    </w:p>
    <w:p w:rsidR="0044304C" w:rsidRPr="004F153F" w:rsidRDefault="0044304C" w:rsidP="0044304C">
      <w:pPr>
        <w:numPr>
          <w:ilvl w:val="0"/>
          <w:numId w:val="10"/>
        </w:numPr>
        <w:spacing w:after="0" w:line="340" w:lineRule="atLeast"/>
        <w:ind w:left="0"/>
        <w:jc w:val="both"/>
        <w:rPr>
          <w:rFonts w:ascii="Segoe UI" w:hAnsi="Segoe UI" w:cs="Segoe UI"/>
        </w:rPr>
      </w:pPr>
      <w:r w:rsidRPr="004F153F">
        <w:rPr>
          <w:rFonts w:ascii="Segoe UI" w:hAnsi="Segoe UI" w:cs="Segoe UI"/>
          <w:bdr w:val="none" w:sz="0" w:space="0" w:color="auto" w:frame="1"/>
        </w:rPr>
        <w:t>  </w:t>
      </w:r>
    </w:p>
    <w:p w:rsidR="0044304C" w:rsidRPr="004F153F" w:rsidRDefault="0044304C" w:rsidP="0044304C">
      <w:pPr>
        <w:numPr>
          <w:ilvl w:val="0"/>
          <w:numId w:val="10"/>
        </w:numPr>
        <w:spacing w:after="0" w:line="340" w:lineRule="atLeast"/>
        <w:ind w:left="0"/>
        <w:jc w:val="both"/>
        <w:rPr>
          <w:rFonts w:ascii="Segoe UI" w:hAnsi="Segoe UI" w:cs="Segoe UI"/>
        </w:rPr>
      </w:pPr>
      <w:r w:rsidRPr="004F153F">
        <w:rPr>
          <w:rStyle w:val="keyword"/>
          <w:rFonts w:ascii="Segoe UI" w:hAnsi="Segoe UI" w:cs="Segoe UI"/>
          <w:b/>
          <w:bCs/>
          <w:bdr w:val="none" w:sz="0" w:space="0" w:color="auto" w:frame="1"/>
        </w:rPr>
        <w:t>class</w:t>
      </w:r>
      <w:r w:rsidRPr="004F153F">
        <w:rPr>
          <w:rFonts w:ascii="Segoe UI" w:hAnsi="Segoe UI" w:cs="Segoe UI"/>
          <w:bdr w:val="none" w:sz="0" w:space="0" w:color="auto" w:frame="1"/>
        </w:rPr>
        <w:t> B{  </w:t>
      </w:r>
    </w:p>
    <w:p w:rsidR="0044304C" w:rsidRPr="004F153F" w:rsidRDefault="0044304C" w:rsidP="0044304C">
      <w:pPr>
        <w:numPr>
          <w:ilvl w:val="0"/>
          <w:numId w:val="10"/>
        </w:numPr>
        <w:spacing w:after="0" w:line="340" w:lineRule="atLeast"/>
        <w:ind w:left="0"/>
        <w:jc w:val="both"/>
        <w:rPr>
          <w:rFonts w:ascii="Segoe UI" w:hAnsi="Segoe UI" w:cs="Segoe UI"/>
        </w:rPr>
      </w:pPr>
      <w:r w:rsidRPr="004F153F">
        <w:rPr>
          <w:rFonts w:ascii="Segoe UI" w:hAnsi="Segoe UI" w:cs="Segoe UI"/>
          <w:bdr w:val="none" w:sz="0" w:space="0" w:color="auto" w:frame="1"/>
        </w:rPr>
        <w:t>  </w:t>
      </w:r>
      <w:r w:rsidRPr="004F153F">
        <w:rPr>
          <w:rStyle w:val="keyword"/>
          <w:rFonts w:ascii="Segoe UI" w:hAnsi="Segoe UI" w:cs="Segoe UI"/>
          <w:b/>
          <w:bCs/>
          <w:bdr w:val="none" w:sz="0" w:space="0" w:color="auto" w:frame="1"/>
        </w:rPr>
        <w:t>public</w:t>
      </w:r>
      <w:r w:rsidRPr="004F153F">
        <w:rPr>
          <w:rFonts w:ascii="Segoe UI" w:hAnsi="Segoe UI" w:cs="Segoe UI"/>
          <w:bdr w:val="none" w:sz="0" w:space="0" w:color="auto" w:frame="1"/>
        </w:rPr>
        <w:t> </w:t>
      </w:r>
      <w:r w:rsidRPr="004F153F">
        <w:rPr>
          <w:rStyle w:val="keyword"/>
          <w:rFonts w:ascii="Segoe UI" w:hAnsi="Segoe UI" w:cs="Segoe UI"/>
          <w:b/>
          <w:bCs/>
          <w:bdr w:val="none" w:sz="0" w:space="0" w:color="auto" w:frame="1"/>
        </w:rPr>
        <w:t>static</w:t>
      </w:r>
      <w:r w:rsidRPr="004F153F">
        <w:rPr>
          <w:rFonts w:ascii="Segoe UI" w:hAnsi="Segoe UI" w:cs="Segoe UI"/>
          <w:bdr w:val="none" w:sz="0" w:space="0" w:color="auto" w:frame="1"/>
        </w:rPr>
        <w:t> </w:t>
      </w:r>
      <w:r w:rsidRPr="004F153F">
        <w:rPr>
          <w:rStyle w:val="keyword"/>
          <w:rFonts w:ascii="Segoe UI" w:hAnsi="Segoe UI" w:cs="Segoe UI"/>
          <w:b/>
          <w:bCs/>
          <w:bdr w:val="none" w:sz="0" w:space="0" w:color="auto" w:frame="1"/>
        </w:rPr>
        <w:t>void</w:t>
      </w:r>
      <w:r w:rsidRPr="004F153F">
        <w:rPr>
          <w:rFonts w:ascii="Segoe UI" w:hAnsi="Segoe UI" w:cs="Segoe UI"/>
          <w:bdr w:val="none" w:sz="0" w:space="0" w:color="auto" w:frame="1"/>
        </w:rPr>
        <w:t> main(String args[]){  </w:t>
      </w:r>
    </w:p>
    <w:p w:rsidR="0044304C" w:rsidRPr="004F153F" w:rsidRDefault="0044304C" w:rsidP="0044304C">
      <w:pPr>
        <w:numPr>
          <w:ilvl w:val="0"/>
          <w:numId w:val="10"/>
        </w:numPr>
        <w:spacing w:after="0" w:line="340" w:lineRule="atLeast"/>
        <w:ind w:left="0"/>
        <w:jc w:val="both"/>
        <w:rPr>
          <w:rFonts w:ascii="Segoe UI" w:hAnsi="Segoe UI" w:cs="Segoe UI"/>
        </w:rPr>
      </w:pPr>
      <w:r w:rsidRPr="004F153F">
        <w:rPr>
          <w:rFonts w:ascii="Segoe UI" w:hAnsi="Segoe UI" w:cs="Segoe UI"/>
          <w:bdr w:val="none" w:sz="0" w:space="0" w:color="auto" w:frame="1"/>
        </w:rPr>
        <w:t>   A obj = </w:t>
      </w:r>
      <w:r w:rsidRPr="004F153F">
        <w:rPr>
          <w:rStyle w:val="keyword"/>
          <w:rFonts w:ascii="Segoe UI" w:hAnsi="Segoe UI" w:cs="Segoe UI"/>
          <w:b/>
          <w:bCs/>
          <w:bdr w:val="none" w:sz="0" w:space="0" w:color="auto" w:frame="1"/>
        </w:rPr>
        <w:t>new</w:t>
      </w:r>
      <w:r w:rsidRPr="004F153F">
        <w:rPr>
          <w:rFonts w:ascii="Segoe UI" w:hAnsi="Segoe UI" w:cs="Segoe UI"/>
          <w:bdr w:val="none" w:sz="0" w:space="0" w:color="auto" w:frame="1"/>
        </w:rPr>
        <w:t> A();  </w:t>
      </w:r>
    </w:p>
    <w:p w:rsidR="0044304C" w:rsidRPr="004F153F" w:rsidRDefault="0044304C" w:rsidP="0044304C">
      <w:pPr>
        <w:numPr>
          <w:ilvl w:val="0"/>
          <w:numId w:val="10"/>
        </w:numPr>
        <w:spacing w:after="0" w:line="340" w:lineRule="atLeast"/>
        <w:ind w:left="0"/>
        <w:jc w:val="both"/>
        <w:rPr>
          <w:rFonts w:ascii="Segoe UI" w:hAnsi="Segoe UI" w:cs="Segoe UI"/>
        </w:rPr>
      </w:pPr>
      <w:r w:rsidRPr="004F153F">
        <w:rPr>
          <w:rFonts w:ascii="Segoe UI" w:hAnsi="Segoe UI" w:cs="Segoe UI"/>
          <w:bdr w:val="none" w:sz="0" w:space="0" w:color="auto" w:frame="1"/>
        </w:rPr>
        <w:t>   obj.msg();  </w:t>
      </w:r>
    </w:p>
    <w:p w:rsidR="0044304C" w:rsidRPr="004F153F" w:rsidRDefault="0044304C" w:rsidP="0044304C">
      <w:pPr>
        <w:numPr>
          <w:ilvl w:val="0"/>
          <w:numId w:val="10"/>
        </w:numPr>
        <w:spacing w:after="0" w:line="340" w:lineRule="atLeast"/>
        <w:ind w:left="0"/>
        <w:jc w:val="both"/>
        <w:rPr>
          <w:rFonts w:ascii="Segoe UI" w:hAnsi="Segoe UI" w:cs="Segoe UI"/>
        </w:rPr>
      </w:pPr>
      <w:r w:rsidRPr="004F153F">
        <w:rPr>
          <w:rFonts w:ascii="Segoe UI" w:hAnsi="Segoe UI" w:cs="Segoe UI"/>
          <w:bdr w:val="none" w:sz="0" w:space="0" w:color="auto" w:frame="1"/>
        </w:rPr>
        <w:t>  }  </w:t>
      </w:r>
    </w:p>
    <w:p w:rsidR="0044304C" w:rsidRPr="004F153F" w:rsidRDefault="0044304C" w:rsidP="0044304C">
      <w:pPr>
        <w:numPr>
          <w:ilvl w:val="0"/>
          <w:numId w:val="10"/>
        </w:numPr>
        <w:spacing w:after="0" w:line="340" w:lineRule="atLeast"/>
        <w:ind w:left="0"/>
        <w:jc w:val="both"/>
        <w:rPr>
          <w:rFonts w:ascii="Segoe UI" w:hAnsi="Segoe UI" w:cs="Segoe UI"/>
        </w:rPr>
      </w:pPr>
      <w:r w:rsidRPr="004F153F">
        <w:rPr>
          <w:rFonts w:ascii="Segoe UI" w:hAnsi="Segoe UI" w:cs="Segoe UI"/>
          <w:bdr w:val="none" w:sz="0" w:space="0" w:color="auto" w:frame="1"/>
        </w:rPr>
        <w:t>}  </w:t>
      </w:r>
    </w:p>
    <w:p w:rsidR="0044304C" w:rsidRPr="004F153F" w:rsidRDefault="0044304C" w:rsidP="0044304C">
      <w:pPr>
        <w:pStyle w:val="HTMLPreformatted"/>
        <w:shd w:val="clear" w:color="auto" w:fill="1C1D1C"/>
        <w:jc w:val="both"/>
      </w:pPr>
      <w:r w:rsidRPr="004F153F">
        <w:t>Output:Hello</w:t>
      </w:r>
    </w:p>
    <w:p w:rsidR="0044304C" w:rsidRPr="004F153F" w:rsidRDefault="00E80FC5" w:rsidP="0044304C">
      <w:pPr>
        <w:rPr>
          <w:rFonts w:ascii="Times New Roman" w:hAnsi="Times New Roman" w:cs="Times New Roman"/>
          <w:sz w:val="24"/>
          <w:szCs w:val="24"/>
        </w:rPr>
      </w:pPr>
      <w:r>
        <w:pict>
          <v:rect id="_x0000_i1027" style="width:0;height:.7pt" o:hrstd="t" o:hrnoshade="t" o:hr="t" fillcolor="#d4d4d4" stroked="f"/>
        </w:pict>
      </w:r>
    </w:p>
    <w:p w:rsidR="0044304C" w:rsidRPr="004F153F" w:rsidRDefault="0044304C" w:rsidP="0044304C">
      <w:pPr>
        <w:pStyle w:val="Heading3"/>
        <w:shd w:val="clear" w:color="auto" w:fill="FFFFFF"/>
        <w:spacing w:line="312" w:lineRule="atLeast"/>
        <w:jc w:val="both"/>
        <w:rPr>
          <w:rFonts w:ascii="Helvetica" w:hAnsi="Helvetica" w:cs="Helvetica"/>
          <w:b w:val="0"/>
          <w:bCs w:val="0"/>
          <w:color w:val="auto"/>
          <w:sz w:val="34"/>
          <w:szCs w:val="34"/>
        </w:rPr>
      </w:pPr>
      <w:r w:rsidRPr="004F153F">
        <w:rPr>
          <w:rFonts w:ascii="Helvetica" w:hAnsi="Helvetica" w:cs="Helvetica"/>
          <w:b w:val="0"/>
          <w:bCs w:val="0"/>
          <w:color w:val="auto"/>
          <w:sz w:val="34"/>
          <w:szCs w:val="34"/>
        </w:rPr>
        <w:t>Java Access Modifiers with Method Overriding</w:t>
      </w:r>
    </w:p>
    <w:p w:rsidR="0044304C" w:rsidRPr="004F153F" w:rsidRDefault="0044304C" w:rsidP="0044304C">
      <w:pPr>
        <w:pStyle w:val="NormalWeb"/>
        <w:shd w:val="clear" w:color="auto" w:fill="FFFFFF"/>
        <w:jc w:val="both"/>
        <w:rPr>
          <w:rFonts w:ascii="Segoe UI" w:hAnsi="Segoe UI" w:cs="Segoe UI"/>
          <w:sz w:val="22"/>
          <w:szCs w:val="22"/>
        </w:rPr>
      </w:pPr>
      <w:r w:rsidRPr="004F153F">
        <w:rPr>
          <w:rFonts w:ascii="Segoe UI" w:hAnsi="Segoe UI" w:cs="Segoe UI"/>
          <w:sz w:val="22"/>
          <w:szCs w:val="22"/>
        </w:rPr>
        <w:t>If you are overriding any method, overridden method (i.e. declared in subclass) must not be more restrictive.</w:t>
      </w:r>
    </w:p>
    <w:p w:rsidR="0044304C" w:rsidRPr="004F153F" w:rsidRDefault="0044304C" w:rsidP="0044304C">
      <w:pPr>
        <w:numPr>
          <w:ilvl w:val="0"/>
          <w:numId w:val="11"/>
        </w:numPr>
        <w:spacing w:after="0" w:line="340" w:lineRule="atLeast"/>
        <w:ind w:left="0"/>
        <w:jc w:val="both"/>
        <w:rPr>
          <w:rFonts w:ascii="Segoe UI" w:hAnsi="Segoe UI" w:cs="Segoe UI"/>
        </w:rPr>
      </w:pPr>
      <w:r w:rsidRPr="004F153F">
        <w:rPr>
          <w:rStyle w:val="keyword"/>
          <w:rFonts w:ascii="Segoe UI" w:hAnsi="Segoe UI" w:cs="Segoe UI"/>
          <w:b/>
          <w:bCs/>
          <w:bdr w:val="none" w:sz="0" w:space="0" w:color="auto" w:frame="1"/>
        </w:rPr>
        <w:t>class</w:t>
      </w:r>
      <w:r w:rsidRPr="004F153F">
        <w:rPr>
          <w:rFonts w:ascii="Segoe UI" w:hAnsi="Segoe UI" w:cs="Segoe UI"/>
          <w:bdr w:val="none" w:sz="0" w:space="0" w:color="auto" w:frame="1"/>
        </w:rPr>
        <w:t> A{  </w:t>
      </w:r>
    </w:p>
    <w:p w:rsidR="0044304C" w:rsidRPr="004F153F" w:rsidRDefault="0044304C" w:rsidP="0044304C">
      <w:pPr>
        <w:numPr>
          <w:ilvl w:val="0"/>
          <w:numId w:val="11"/>
        </w:numPr>
        <w:spacing w:after="0" w:line="340" w:lineRule="atLeast"/>
        <w:ind w:left="0"/>
        <w:jc w:val="both"/>
        <w:rPr>
          <w:rFonts w:ascii="Segoe UI" w:hAnsi="Segoe UI" w:cs="Segoe UI"/>
        </w:rPr>
      </w:pPr>
      <w:r w:rsidRPr="004F153F">
        <w:rPr>
          <w:rStyle w:val="keyword"/>
          <w:rFonts w:ascii="Segoe UI" w:hAnsi="Segoe UI" w:cs="Segoe UI"/>
          <w:b/>
          <w:bCs/>
          <w:bdr w:val="none" w:sz="0" w:space="0" w:color="auto" w:frame="1"/>
        </w:rPr>
        <w:t>protected</w:t>
      </w:r>
      <w:r w:rsidRPr="004F153F">
        <w:rPr>
          <w:rFonts w:ascii="Segoe UI" w:hAnsi="Segoe UI" w:cs="Segoe UI"/>
          <w:bdr w:val="none" w:sz="0" w:space="0" w:color="auto" w:frame="1"/>
        </w:rPr>
        <w:t> </w:t>
      </w:r>
      <w:r w:rsidRPr="004F153F">
        <w:rPr>
          <w:rStyle w:val="keyword"/>
          <w:rFonts w:ascii="Segoe UI" w:hAnsi="Segoe UI" w:cs="Segoe UI"/>
          <w:b/>
          <w:bCs/>
          <w:bdr w:val="none" w:sz="0" w:space="0" w:color="auto" w:frame="1"/>
        </w:rPr>
        <w:t>void</w:t>
      </w:r>
      <w:r w:rsidRPr="004F153F">
        <w:rPr>
          <w:rFonts w:ascii="Segoe UI" w:hAnsi="Segoe UI" w:cs="Segoe UI"/>
          <w:bdr w:val="none" w:sz="0" w:space="0" w:color="auto" w:frame="1"/>
        </w:rPr>
        <w:t> msg(){System.out.println(</w:t>
      </w:r>
      <w:r w:rsidRPr="004F153F">
        <w:rPr>
          <w:rStyle w:val="string"/>
          <w:rFonts w:ascii="Segoe UI" w:hAnsi="Segoe UI" w:cs="Segoe UI"/>
          <w:bdr w:val="none" w:sz="0" w:space="0" w:color="auto" w:frame="1"/>
        </w:rPr>
        <w:t>"Hello java"</w:t>
      </w:r>
      <w:r w:rsidRPr="004F153F">
        <w:rPr>
          <w:rFonts w:ascii="Segoe UI" w:hAnsi="Segoe UI" w:cs="Segoe UI"/>
          <w:bdr w:val="none" w:sz="0" w:space="0" w:color="auto" w:frame="1"/>
        </w:rPr>
        <w:t>);}  </w:t>
      </w:r>
    </w:p>
    <w:p w:rsidR="0044304C" w:rsidRPr="004F153F" w:rsidRDefault="0044304C" w:rsidP="0044304C">
      <w:pPr>
        <w:numPr>
          <w:ilvl w:val="0"/>
          <w:numId w:val="11"/>
        </w:numPr>
        <w:spacing w:after="0" w:line="340" w:lineRule="atLeast"/>
        <w:ind w:left="0"/>
        <w:jc w:val="both"/>
        <w:rPr>
          <w:rFonts w:ascii="Segoe UI" w:hAnsi="Segoe UI" w:cs="Segoe UI"/>
        </w:rPr>
      </w:pPr>
      <w:r w:rsidRPr="004F153F">
        <w:rPr>
          <w:rFonts w:ascii="Segoe UI" w:hAnsi="Segoe UI" w:cs="Segoe UI"/>
          <w:bdr w:val="none" w:sz="0" w:space="0" w:color="auto" w:frame="1"/>
        </w:rPr>
        <w:t>}  </w:t>
      </w:r>
    </w:p>
    <w:p w:rsidR="0044304C" w:rsidRPr="004F153F" w:rsidRDefault="0044304C" w:rsidP="0044304C">
      <w:pPr>
        <w:numPr>
          <w:ilvl w:val="0"/>
          <w:numId w:val="11"/>
        </w:numPr>
        <w:spacing w:after="0" w:line="340" w:lineRule="atLeast"/>
        <w:ind w:left="0"/>
        <w:jc w:val="both"/>
        <w:rPr>
          <w:rFonts w:ascii="Segoe UI" w:hAnsi="Segoe UI" w:cs="Segoe UI"/>
        </w:rPr>
      </w:pPr>
      <w:r w:rsidRPr="004F153F">
        <w:rPr>
          <w:rFonts w:ascii="Segoe UI" w:hAnsi="Segoe UI" w:cs="Segoe UI"/>
          <w:bdr w:val="none" w:sz="0" w:space="0" w:color="auto" w:frame="1"/>
        </w:rPr>
        <w:lastRenderedPageBreak/>
        <w:t>  </w:t>
      </w:r>
    </w:p>
    <w:p w:rsidR="0044304C" w:rsidRPr="004F153F" w:rsidRDefault="0044304C" w:rsidP="0044304C">
      <w:pPr>
        <w:numPr>
          <w:ilvl w:val="0"/>
          <w:numId w:val="11"/>
        </w:numPr>
        <w:spacing w:after="0" w:line="340" w:lineRule="atLeast"/>
        <w:ind w:left="0"/>
        <w:jc w:val="both"/>
        <w:rPr>
          <w:rFonts w:ascii="Segoe UI" w:hAnsi="Segoe UI" w:cs="Segoe UI"/>
        </w:rPr>
      </w:pPr>
      <w:r w:rsidRPr="004F153F">
        <w:rPr>
          <w:rStyle w:val="keyword"/>
          <w:rFonts w:ascii="Segoe UI" w:hAnsi="Segoe UI" w:cs="Segoe UI"/>
          <w:b/>
          <w:bCs/>
          <w:bdr w:val="none" w:sz="0" w:space="0" w:color="auto" w:frame="1"/>
        </w:rPr>
        <w:t>public</w:t>
      </w:r>
      <w:r w:rsidRPr="004F153F">
        <w:rPr>
          <w:rFonts w:ascii="Segoe UI" w:hAnsi="Segoe UI" w:cs="Segoe UI"/>
          <w:bdr w:val="none" w:sz="0" w:space="0" w:color="auto" w:frame="1"/>
        </w:rPr>
        <w:t> </w:t>
      </w:r>
      <w:r w:rsidRPr="004F153F">
        <w:rPr>
          <w:rStyle w:val="keyword"/>
          <w:rFonts w:ascii="Segoe UI" w:hAnsi="Segoe UI" w:cs="Segoe UI"/>
          <w:b/>
          <w:bCs/>
          <w:bdr w:val="none" w:sz="0" w:space="0" w:color="auto" w:frame="1"/>
        </w:rPr>
        <w:t>class</w:t>
      </w:r>
      <w:r w:rsidRPr="004F153F">
        <w:rPr>
          <w:rFonts w:ascii="Segoe UI" w:hAnsi="Segoe UI" w:cs="Segoe UI"/>
          <w:bdr w:val="none" w:sz="0" w:space="0" w:color="auto" w:frame="1"/>
        </w:rPr>
        <w:t> Simple </w:t>
      </w:r>
      <w:r w:rsidRPr="004F153F">
        <w:rPr>
          <w:rStyle w:val="keyword"/>
          <w:rFonts w:ascii="Segoe UI" w:hAnsi="Segoe UI" w:cs="Segoe UI"/>
          <w:b/>
          <w:bCs/>
          <w:bdr w:val="none" w:sz="0" w:space="0" w:color="auto" w:frame="1"/>
        </w:rPr>
        <w:t>extends</w:t>
      </w:r>
      <w:r w:rsidRPr="004F153F">
        <w:rPr>
          <w:rFonts w:ascii="Segoe UI" w:hAnsi="Segoe UI" w:cs="Segoe UI"/>
          <w:bdr w:val="none" w:sz="0" w:space="0" w:color="auto" w:frame="1"/>
        </w:rPr>
        <w:t> A{  </w:t>
      </w:r>
    </w:p>
    <w:p w:rsidR="0044304C" w:rsidRPr="004F153F" w:rsidRDefault="0044304C" w:rsidP="0044304C">
      <w:pPr>
        <w:numPr>
          <w:ilvl w:val="0"/>
          <w:numId w:val="11"/>
        </w:numPr>
        <w:spacing w:after="0" w:line="340" w:lineRule="atLeast"/>
        <w:ind w:left="0"/>
        <w:jc w:val="both"/>
        <w:rPr>
          <w:rFonts w:ascii="Segoe UI" w:hAnsi="Segoe UI" w:cs="Segoe UI"/>
        </w:rPr>
      </w:pPr>
      <w:r w:rsidRPr="004F153F">
        <w:rPr>
          <w:rStyle w:val="keyword"/>
          <w:rFonts w:ascii="Segoe UI" w:hAnsi="Segoe UI" w:cs="Segoe UI"/>
          <w:b/>
          <w:bCs/>
          <w:bdr w:val="none" w:sz="0" w:space="0" w:color="auto" w:frame="1"/>
        </w:rPr>
        <w:t>void</w:t>
      </w:r>
      <w:r w:rsidRPr="004F153F">
        <w:rPr>
          <w:rFonts w:ascii="Segoe UI" w:hAnsi="Segoe UI" w:cs="Segoe UI"/>
          <w:bdr w:val="none" w:sz="0" w:space="0" w:color="auto" w:frame="1"/>
        </w:rPr>
        <w:t> msg(){System.out.println(</w:t>
      </w:r>
      <w:r w:rsidRPr="004F153F">
        <w:rPr>
          <w:rStyle w:val="string"/>
          <w:rFonts w:ascii="Segoe UI" w:hAnsi="Segoe UI" w:cs="Segoe UI"/>
          <w:bdr w:val="none" w:sz="0" w:space="0" w:color="auto" w:frame="1"/>
        </w:rPr>
        <w:t>"Hello java"</w:t>
      </w:r>
      <w:r w:rsidRPr="004F153F">
        <w:rPr>
          <w:rFonts w:ascii="Segoe UI" w:hAnsi="Segoe UI" w:cs="Segoe UI"/>
          <w:bdr w:val="none" w:sz="0" w:space="0" w:color="auto" w:frame="1"/>
        </w:rPr>
        <w:t>);}</w:t>
      </w:r>
      <w:r w:rsidRPr="004F153F">
        <w:rPr>
          <w:rStyle w:val="comment"/>
          <w:rFonts w:ascii="Segoe UI" w:hAnsi="Segoe UI" w:cs="Segoe UI"/>
          <w:bdr w:val="none" w:sz="0" w:space="0" w:color="auto" w:frame="1"/>
        </w:rPr>
        <w:t>//C.T.Error</w:t>
      </w:r>
      <w:r w:rsidRPr="004F153F">
        <w:rPr>
          <w:rFonts w:ascii="Segoe UI" w:hAnsi="Segoe UI" w:cs="Segoe UI"/>
          <w:bdr w:val="none" w:sz="0" w:space="0" w:color="auto" w:frame="1"/>
        </w:rPr>
        <w:t>  </w:t>
      </w:r>
    </w:p>
    <w:p w:rsidR="0044304C" w:rsidRPr="004F153F" w:rsidRDefault="0044304C" w:rsidP="0044304C">
      <w:pPr>
        <w:numPr>
          <w:ilvl w:val="0"/>
          <w:numId w:val="11"/>
        </w:numPr>
        <w:spacing w:after="0" w:line="340" w:lineRule="atLeast"/>
        <w:ind w:left="0"/>
        <w:jc w:val="both"/>
        <w:rPr>
          <w:rFonts w:ascii="Segoe UI" w:hAnsi="Segoe UI" w:cs="Segoe UI"/>
        </w:rPr>
      </w:pPr>
      <w:r w:rsidRPr="004F153F">
        <w:rPr>
          <w:rFonts w:ascii="Segoe UI" w:hAnsi="Segoe UI" w:cs="Segoe UI"/>
          <w:bdr w:val="none" w:sz="0" w:space="0" w:color="auto" w:frame="1"/>
        </w:rPr>
        <w:t> </w:t>
      </w:r>
      <w:r w:rsidRPr="004F153F">
        <w:rPr>
          <w:rStyle w:val="keyword"/>
          <w:rFonts w:ascii="Segoe UI" w:hAnsi="Segoe UI" w:cs="Segoe UI"/>
          <w:b/>
          <w:bCs/>
          <w:bdr w:val="none" w:sz="0" w:space="0" w:color="auto" w:frame="1"/>
        </w:rPr>
        <w:t>public</w:t>
      </w:r>
      <w:r w:rsidRPr="004F153F">
        <w:rPr>
          <w:rFonts w:ascii="Segoe UI" w:hAnsi="Segoe UI" w:cs="Segoe UI"/>
          <w:bdr w:val="none" w:sz="0" w:space="0" w:color="auto" w:frame="1"/>
        </w:rPr>
        <w:t> </w:t>
      </w:r>
      <w:r w:rsidRPr="004F153F">
        <w:rPr>
          <w:rStyle w:val="keyword"/>
          <w:rFonts w:ascii="Segoe UI" w:hAnsi="Segoe UI" w:cs="Segoe UI"/>
          <w:b/>
          <w:bCs/>
          <w:bdr w:val="none" w:sz="0" w:space="0" w:color="auto" w:frame="1"/>
        </w:rPr>
        <w:t>static</w:t>
      </w:r>
      <w:r w:rsidRPr="004F153F">
        <w:rPr>
          <w:rFonts w:ascii="Segoe UI" w:hAnsi="Segoe UI" w:cs="Segoe UI"/>
          <w:bdr w:val="none" w:sz="0" w:space="0" w:color="auto" w:frame="1"/>
        </w:rPr>
        <w:t> </w:t>
      </w:r>
      <w:r w:rsidRPr="004F153F">
        <w:rPr>
          <w:rStyle w:val="keyword"/>
          <w:rFonts w:ascii="Segoe UI" w:hAnsi="Segoe UI" w:cs="Segoe UI"/>
          <w:b/>
          <w:bCs/>
          <w:bdr w:val="none" w:sz="0" w:space="0" w:color="auto" w:frame="1"/>
        </w:rPr>
        <w:t>void</w:t>
      </w:r>
      <w:r w:rsidRPr="004F153F">
        <w:rPr>
          <w:rFonts w:ascii="Segoe UI" w:hAnsi="Segoe UI" w:cs="Segoe UI"/>
          <w:bdr w:val="none" w:sz="0" w:space="0" w:color="auto" w:frame="1"/>
        </w:rPr>
        <w:t> main(String args[]){  </w:t>
      </w:r>
    </w:p>
    <w:p w:rsidR="0044304C" w:rsidRPr="004F153F" w:rsidRDefault="0044304C" w:rsidP="0044304C">
      <w:pPr>
        <w:numPr>
          <w:ilvl w:val="0"/>
          <w:numId w:val="11"/>
        </w:numPr>
        <w:spacing w:after="0" w:line="340" w:lineRule="atLeast"/>
        <w:ind w:left="0"/>
        <w:jc w:val="both"/>
        <w:rPr>
          <w:rFonts w:ascii="Segoe UI" w:hAnsi="Segoe UI" w:cs="Segoe UI"/>
        </w:rPr>
      </w:pPr>
      <w:r w:rsidRPr="004F153F">
        <w:rPr>
          <w:rFonts w:ascii="Segoe UI" w:hAnsi="Segoe UI" w:cs="Segoe UI"/>
          <w:bdr w:val="none" w:sz="0" w:space="0" w:color="auto" w:frame="1"/>
        </w:rPr>
        <w:t>   Simple obj=</w:t>
      </w:r>
      <w:r w:rsidRPr="004F153F">
        <w:rPr>
          <w:rStyle w:val="keyword"/>
          <w:rFonts w:ascii="Segoe UI" w:hAnsi="Segoe UI" w:cs="Segoe UI"/>
          <w:b/>
          <w:bCs/>
          <w:bdr w:val="none" w:sz="0" w:space="0" w:color="auto" w:frame="1"/>
        </w:rPr>
        <w:t>new</w:t>
      </w:r>
      <w:r w:rsidRPr="004F153F">
        <w:rPr>
          <w:rFonts w:ascii="Segoe UI" w:hAnsi="Segoe UI" w:cs="Segoe UI"/>
          <w:bdr w:val="none" w:sz="0" w:space="0" w:color="auto" w:frame="1"/>
        </w:rPr>
        <w:t> Simple();  </w:t>
      </w:r>
    </w:p>
    <w:p w:rsidR="0044304C" w:rsidRPr="004F153F" w:rsidRDefault="0044304C" w:rsidP="0044304C">
      <w:pPr>
        <w:numPr>
          <w:ilvl w:val="0"/>
          <w:numId w:val="11"/>
        </w:numPr>
        <w:spacing w:after="0" w:line="340" w:lineRule="atLeast"/>
        <w:ind w:left="0"/>
        <w:jc w:val="both"/>
        <w:rPr>
          <w:rFonts w:ascii="Segoe UI" w:hAnsi="Segoe UI" w:cs="Segoe UI"/>
        </w:rPr>
      </w:pPr>
      <w:r w:rsidRPr="004F153F">
        <w:rPr>
          <w:rFonts w:ascii="Segoe UI" w:hAnsi="Segoe UI" w:cs="Segoe UI"/>
          <w:bdr w:val="none" w:sz="0" w:space="0" w:color="auto" w:frame="1"/>
        </w:rPr>
        <w:t>   obj.msg();  </w:t>
      </w:r>
    </w:p>
    <w:p w:rsidR="0044304C" w:rsidRPr="004F153F" w:rsidRDefault="0044304C" w:rsidP="0044304C">
      <w:pPr>
        <w:numPr>
          <w:ilvl w:val="0"/>
          <w:numId w:val="11"/>
        </w:numPr>
        <w:spacing w:after="0" w:line="340" w:lineRule="atLeast"/>
        <w:ind w:left="0"/>
        <w:jc w:val="both"/>
        <w:rPr>
          <w:rFonts w:ascii="Segoe UI" w:hAnsi="Segoe UI" w:cs="Segoe UI"/>
        </w:rPr>
      </w:pPr>
      <w:r w:rsidRPr="004F153F">
        <w:rPr>
          <w:rFonts w:ascii="Segoe UI" w:hAnsi="Segoe UI" w:cs="Segoe UI"/>
          <w:bdr w:val="none" w:sz="0" w:space="0" w:color="auto" w:frame="1"/>
        </w:rPr>
        <w:t>   }  </w:t>
      </w:r>
    </w:p>
    <w:p w:rsidR="0044304C" w:rsidRPr="004F153F" w:rsidRDefault="0044304C" w:rsidP="0044304C">
      <w:pPr>
        <w:numPr>
          <w:ilvl w:val="0"/>
          <w:numId w:val="11"/>
        </w:numPr>
        <w:spacing w:after="0" w:line="340" w:lineRule="atLeast"/>
        <w:ind w:left="0"/>
        <w:jc w:val="both"/>
        <w:rPr>
          <w:rFonts w:ascii="Segoe UI" w:hAnsi="Segoe UI" w:cs="Segoe UI"/>
        </w:rPr>
      </w:pPr>
      <w:r w:rsidRPr="004F153F">
        <w:rPr>
          <w:rFonts w:ascii="Segoe UI" w:hAnsi="Segoe UI" w:cs="Segoe UI"/>
          <w:bdr w:val="none" w:sz="0" w:space="0" w:color="auto" w:frame="1"/>
        </w:rPr>
        <w:t>}  </w:t>
      </w:r>
    </w:p>
    <w:p w:rsidR="0044304C" w:rsidRPr="004F153F" w:rsidRDefault="0044304C" w:rsidP="0044304C">
      <w:pPr>
        <w:pStyle w:val="NormalWeb"/>
        <w:shd w:val="clear" w:color="auto" w:fill="FFFFFF"/>
        <w:jc w:val="both"/>
        <w:rPr>
          <w:rFonts w:ascii="Segoe UI" w:hAnsi="Segoe UI" w:cs="Segoe UI"/>
          <w:sz w:val="22"/>
          <w:szCs w:val="22"/>
        </w:rPr>
      </w:pPr>
      <w:r w:rsidRPr="004F153F">
        <w:rPr>
          <w:rFonts w:ascii="Segoe UI" w:hAnsi="Segoe UI" w:cs="Segoe UI"/>
          <w:sz w:val="22"/>
          <w:szCs w:val="22"/>
        </w:rPr>
        <w:t>The default modifier is more restrictive than protected. That is why, there is a compile-time error.</w:t>
      </w:r>
    </w:p>
    <w:p w:rsidR="001329D8" w:rsidRDefault="001329D8">
      <w:pPr>
        <w:rPr>
          <w:rFonts w:ascii="Helvetica" w:eastAsiaTheme="majorEastAsia" w:hAnsi="Helvetica" w:cs="Helvetica"/>
          <w:color w:val="610B38"/>
          <w:sz w:val="34"/>
          <w:szCs w:val="34"/>
        </w:rPr>
      </w:pPr>
      <w:r>
        <w:rPr>
          <w:rFonts w:ascii="Helvetica" w:hAnsi="Helvetica" w:cs="Helvetica"/>
          <w:b/>
          <w:bCs/>
          <w:color w:val="610B38"/>
          <w:sz w:val="34"/>
          <w:szCs w:val="34"/>
        </w:rPr>
        <w:br w:type="page"/>
      </w:r>
    </w:p>
    <w:p w:rsidR="00CF0779" w:rsidRPr="00CF0779" w:rsidRDefault="00CF0779" w:rsidP="00CF0779">
      <w:pPr>
        <w:pStyle w:val="NormalWeb"/>
        <w:shd w:val="clear" w:color="auto" w:fill="FFFFFF"/>
        <w:spacing w:before="0" w:beforeAutospacing="0" w:after="0" w:afterAutospacing="0"/>
        <w:jc w:val="both"/>
        <w:rPr>
          <w:rFonts w:asciiTheme="minorHAnsi" w:hAnsiTheme="minorHAnsi" w:cstheme="minorHAnsi"/>
          <w:sz w:val="22"/>
          <w:szCs w:val="22"/>
        </w:rPr>
      </w:pPr>
      <w:r w:rsidRPr="00CF0779">
        <w:rPr>
          <w:rFonts w:asciiTheme="minorHAnsi" w:hAnsiTheme="minorHAnsi" w:cstheme="minorHAnsi"/>
          <w:sz w:val="22"/>
          <w:szCs w:val="22"/>
        </w:rPr>
        <w:lastRenderedPageBreak/>
        <w:t>In </w:t>
      </w:r>
      <w:hyperlink r:id="rId11" w:history="1">
        <w:r w:rsidRPr="00CF0779">
          <w:rPr>
            <w:rStyle w:val="Hyperlink"/>
            <w:rFonts w:asciiTheme="minorHAnsi" w:hAnsiTheme="minorHAnsi" w:cstheme="minorHAnsi"/>
            <w:color w:val="auto"/>
            <w:sz w:val="22"/>
            <w:szCs w:val="22"/>
            <w:u w:val="none"/>
          </w:rPr>
          <w:t>Java</w:t>
        </w:r>
      </w:hyperlink>
      <w:r w:rsidRPr="00CF0779">
        <w:rPr>
          <w:rFonts w:asciiTheme="minorHAnsi" w:hAnsiTheme="minorHAnsi" w:cstheme="minorHAnsi"/>
          <w:sz w:val="22"/>
          <w:szCs w:val="22"/>
        </w:rPr>
        <w:t>, string is basically an object that represents sequence of char values. An </w:t>
      </w:r>
      <w:hyperlink r:id="rId12" w:history="1">
        <w:r w:rsidRPr="00CF0779">
          <w:rPr>
            <w:rStyle w:val="Hyperlink"/>
            <w:rFonts w:asciiTheme="minorHAnsi" w:hAnsiTheme="minorHAnsi" w:cstheme="minorHAnsi"/>
            <w:color w:val="auto"/>
            <w:sz w:val="22"/>
            <w:szCs w:val="22"/>
            <w:u w:val="none"/>
          </w:rPr>
          <w:t>array</w:t>
        </w:r>
      </w:hyperlink>
      <w:r w:rsidRPr="00CF0779">
        <w:rPr>
          <w:rFonts w:asciiTheme="minorHAnsi" w:hAnsiTheme="minorHAnsi" w:cstheme="minorHAnsi"/>
          <w:sz w:val="22"/>
          <w:szCs w:val="22"/>
        </w:rPr>
        <w:t> of characters works same as Java string. For example:</w:t>
      </w:r>
    </w:p>
    <w:p w:rsidR="00CF0779" w:rsidRPr="00CF0779" w:rsidRDefault="00CF0779" w:rsidP="00CF0779">
      <w:pPr>
        <w:numPr>
          <w:ilvl w:val="0"/>
          <w:numId w:val="17"/>
        </w:numPr>
        <w:spacing w:after="0" w:line="240" w:lineRule="auto"/>
        <w:ind w:left="0"/>
        <w:jc w:val="both"/>
        <w:rPr>
          <w:rFonts w:cstheme="minorHAnsi"/>
        </w:rPr>
      </w:pPr>
      <w:r w:rsidRPr="00CF0779">
        <w:rPr>
          <w:rStyle w:val="keyword"/>
          <w:rFonts w:cstheme="minorHAnsi"/>
          <w:b/>
          <w:bCs/>
          <w:bdr w:val="none" w:sz="0" w:space="0" w:color="auto" w:frame="1"/>
        </w:rPr>
        <w:t>char</w:t>
      </w:r>
      <w:r w:rsidRPr="00CF0779">
        <w:rPr>
          <w:rFonts w:cstheme="minorHAnsi"/>
          <w:bdr w:val="none" w:sz="0" w:space="0" w:color="auto" w:frame="1"/>
        </w:rPr>
        <w:t>[] ch={</w:t>
      </w:r>
      <w:r w:rsidRPr="00CF0779">
        <w:rPr>
          <w:rStyle w:val="string"/>
          <w:rFonts w:cstheme="minorHAnsi"/>
          <w:bdr w:val="none" w:sz="0" w:space="0" w:color="auto" w:frame="1"/>
        </w:rPr>
        <w:t>'j'</w:t>
      </w:r>
      <w:r w:rsidRPr="00CF0779">
        <w:rPr>
          <w:rFonts w:cstheme="minorHAnsi"/>
          <w:bdr w:val="none" w:sz="0" w:space="0" w:color="auto" w:frame="1"/>
        </w:rPr>
        <w:t>,</w:t>
      </w:r>
      <w:r w:rsidRPr="00CF0779">
        <w:rPr>
          <w:rStyle w:val="string"/>
          <w:rFonts w:cstheme="minorHAnsi"/>
          <w:bdr w:val="none" w:sz="0" w:space="0" w:color="auto" w:frame="1"/>
        </w:rPr>
        <w:t>'a'</w:t>
      </w:r>
      <w:r w:rsidRPr="00CF0779">
        <w:rPr>
          <w:rFonts w:cstheme="minorHAnsi"/>
          <w:bdr w:val="none" w:sz="0" w:space="0" w:color="auto" w:frame="1"/>
        </w:rPr>
        <w:t>,</w:t>
      </w:r>
      <w:r w:rsidRPr="00CF0779">
        <w:rPr>
          <w:rStyle w:val="string"/>
          <w:rFonts w:cstheme="minorHAnsi"/>
          <w:bdr w:val="none" w:sz="0" w:space="0" w:color="auto" w:frame="1"/>
        </w:rPr>
        <w:t>'v'</w:t>
      </w:r>
      <w:r w:rsidRPr="00CF0779">
        <w:rPr>
          <w:rFonts w:cstheme="minorHAnsi"/>
          <w:bdr w:val="none" w:sz="0" w:space="0" w:color="auto" w:frame="1"/>
        </w:rPr>
        <w:t>,</w:t>
      </w:r>
      <w:r w:rsidRPr="00CF0779">
        <w:rPr>
          <w:rStyle w:val="string"/>
          <w:rFonts w:cstheme="minorHAnsi"/>
          <w:bdr w:val="none" w:sz="0" w:space="0" w:color="auto" w:frame="1"/>
        </w:rPr>
        <w:t>'a'</w:t>
      </w:r>
      <w:r w:rsidRPr="00CF0779">
        <w:rPr>
          <w:rFonts w:cstheme="minorHAnsi"/>
          <w:bdr w:val="none" w:sz="0" w:space="0" w:color="auto" w:frame="1"/>
        </w:rPr>
        <w:t>,</w:t>
      </w:r>
      <w:r w:rsidRPr="00CF0779">
        <w:rPr>
          <w:rStyle w:val="string"/>
          <w:rFonts w:cstheme="minorHAnsi"/>
          <w:bdr w:val="none" w:sz="0" w:space="0" w:color="auto" w:frame="1"/>
        </w:rPr>
        <w:t>'t'</w:t>
      </w:r>
      <w:r w:rsidRPr="00CF0779">
        <w:rPr>
          <w:rFonts w:cstheme="minorHAnsi"/>
          <w:bdr w:val="none" w:sz="0" w:space="0" w:color="auto" w:frame="1"/>
        </w:rPr>
        <w:t>,</w:t>
      </w:r>
      <w:r w:rsidRPr="00CF0779">
        <w:rPr>
          <w:rStyle w:val="string"/>
          <w:rFonts w:cstheme="minorHAnsi"/>
          <w:bdr w:val="none" w:sz="0" w:space="0" w:color="auto" w:frame="1"/>
        </w:rPr>
        <w:t>'p'</w:t>
      </w:r>
      <w:r w:rsidRPr="00CF0779">
        <w:rPr>
          <w:rFonts w:cstheme="minorHAnsi"/>
          <w:bdr w:val="none" w:sz="0" w:space="0" w:color="auto" w:frame="1"/>
        </w:rPr>
        <w:t>,</w:t>
      </w:r>
      <w:r w:rsidRPr="00CF0779">
        <w:rPr>
          <w:rStyle w:val="string"/>
          <w:rFonts w:cstheme="minorHAnsi"/>
          <w:bdr w:val="none" w:sz="0" w:space="0" w:color="auto" w:frame="1"/>
        </w:rPr>
        <w:t>'o'</w:t>
      </w:r>
      <w:r w:rsidRPr="00CF0779">
        <w:rPr>
          <w:rFonts w:cstheme="minorHAnsi"/>
          <w:bdr w:val="none" w:sz="0" w:space="0" w:color="auto" w:frame="1"/>
        </w:rPr>
        <w:t>,</w:t>
      </w:r>
      <w:r w:rsidRPr="00CF0779">
        <w:rPr>
          <w:rStyle w:val="string"/>
          <w:rFonts w:cstheme="minorHAnsi"/>
          <w:bdr w:val="none" w:sz="0" w:space="0" w:color="auto" w:frame="1"/>
        </w:rPr>
        <w:t>'i'</w:t>
      </w:r>
      <w:r w:rsidRPr="00CF0779">
        <w:rPr>
          <w:rFonts w:cstheme="minorHAnsi"/>
          <w:bdr w:val="none" w:sz="0" w:space="0" w:color="auto" w:frame="1"/>
        </w:rPr>
        <w:t>,</w:t>
      </w:r>
      <w:r w:rsidRPr="00CF0779">
        <w:rPr>
          <w:rStyle w:val="string"/>
          <w:rFonts w:cstheme="minorHAnsi"/>
          <w:bdr w:val="none" w:sz="0" w:space="0" w:color="auto" w:frame="1"/>
        </w:rPr>
        <w:t>'n'</w:t>
      </w:r>
      <w:r w:rsidRPr="00CF0779">
        <w:rPr>
          <w:rFonts w:cstheme="minorHAnsi"/>
          <w:bdr w:val="none" w:sz="0" w:space="0" w:color="auto" w:frame="1"/>
        </w:rPr>
        <w:t>,</w:t>
      </w:r>
      <w:r w:rsidRPr="00CF0779">
        <w:rPr>
          <w:rStyle w:val="string"/>
          <w:rFonts w:cstheme="minorHAnsi"/>
          <w:bdr w:val="none" w:sz="0" w:space="0" w:color="auto" w:frame="1"/>
        </w:rPr>
        <w:t>'t'</w:t>
      </w:r>
      <w:r w:rsidRPr="00CF0779">
        <w:rPr>
          <w:rFonts w:cstheme="minorHAnsi"/>
          <w:bdr w:val="none" w:sz="0" w:space="0" w:color="auto" w:frame="1"/>
        </w:rPr>
        <w:t>};  </w:t>
      </w:r>
    </w:p>
    <w:p w:rsidR="00CF0779" w:rsidRPr="00CF0779" w:rsidRDefault="00CF0779" w:rsidP="00CF0779">
      <w:pPr>
        <w:numPr>
          <w:ilvl w:val="0"/>
          <w:numId w:val="17"/>
        </w:numPr>
        <w:spacing w:after="0" w:line="240" w:lineRule="auto"/>
        <w:ind w:left="0"/>
        <w:jc w:val="both"/>
        <w:rPr>
          <w:rFonts w:cstheme="minorHAnsi"/>
        </w:rPr>
      </w:pPr>
      <w:r w:rsidRPr="00CF0779">
        <w:rPr>
          <w:rFonts w:cstheme="minorHAnsi"/>
          <w:bdr w:val="none" w:sz="0" w:space="0" w:color="auto" w:frame="1"/>
        </w:rPr>
        <w:t>String s=</w:t>
      </w:r>
      <w:r w:rsidRPr="00CF0779">
        <w:rPr>
          <w:rStyle w:val="keyword"/>
          <w:rFonts w:cstheme="minorHAnsi"/>
          <w:b/>
          <w:bCs/>
          <w:bdr w:val="none" w:sz="0" w:space="0" w:color="auto" w:frame="1"/>
        </w:rPr>
        <w:t>new</w:t>
      </w:r>
      <w:r w:rsidRPr="00CF0779">
        <w:rPr>
          <w:rFonts w:cstheme="minorHAnsi"/>
          <w:bdr w:val="none" w:sz="0" w:space="0" w:color="auto" w:frame="1"/>
        </w:rPr>
        <w:t> String(ch);  </w:t>
      </w:r>
    </w:p>
    <w:p w:rsidR="00CF0779" w:rsidRPr="00CF0779" w:rsidRDefault="00CF0779" w:rsidP="00CF0779">
      <w:pPr>
        <w:pStyle w:val="NormalWeb"/>
        <w:shd w:val="clear" w:color="auto" w:fill="FFFFFF"/>
        <w:spacing w:before="0" w:beforeAutospacing="0" w:after="0" w:afterAutospacing="0"/>
        <w:jc w:val="both"/>
        <w:rPr>
          <w:rFonts w:asciiTheme="minorHAnsi" w:hAnsiTheme="minorHAnsi" w:cstheme="minorHAnsi"/>
          <w:sz w:val="22"/>
          <w:szCs w:val="22"/>
        </w:rPr>
      </w:pPr>
      <w:r w:rsidRPr="00CF0779">
        <w:rPr>
          <w:rFonts w:asciiTheme="minorHAnsi" w:hAnsiTheme="minorHAnsi" w:cstheme="minorHAnsi"/>
          <w:sz w:val="22"/>
          <w:szCs w:val="22"/>
        </w:rPr>
        <w:t>is same as:</w:t>
      </w:r>
    </w:p>
    <w:p w:rsidR="00CF0779" w:rsidRPr="00CF0779" w:rsidRDefault="00CF0779" w:rsidP="00CF0779">
      <w:pPr>
        <w:numPr>
          <w:ilvl w:val="0"/>
          <w:numId w:val="18"/>
        </w:numPr>
        <w:spacing w:after="0" w:line="240" w:lineRule="auto"/>
        <w:ind w:left="0"/>
        <w:jc w:val="both"/>
        <w:rPr>
          <w:rFonts w:cstheme="minorHAnsi"/>
        </w:rPr>
      </w:pPr>
      <w:r w:rsidRPr="00CF0779">
        <w:rPr>
          <w:rFonts w:cstheme="minorHAnsi"/>
          <w:bdr w:val="none" w:sz="0" w:space="0" w:color="auto" w:frame="1"/>
        </w:rPr>
        <w:t>String s=</w:t>
      </w:r>
      <w:r w:rsidRPr="00CF0779">
        <w:rPr>
          <w:rStyle w:val="string"/>
          <w:rFonts w:cstheme="minorHAnsi"/>
          <w:bdr w:val="none" w:sz="0" w:space="0" w:color="auto" w:frame="1"/>
        </w:rPr>
        <w:t>"javatpoint"</w:t>
      </w:r>
      <w:r w:rsidRPr="00CF0779">
        <w:rPr>
          <w:rFonts w:cstheme="minorHAnsi"/>
          <w:bdr w:val="none" w:sz="0" w:space="0" w:color="auto" w:frame="1"/>
        </w:rPr>
        <w:t>;  </w:t>
      </w:r>
    </w:p>
    <w:p w:rsidR="00CF0779" w:rsidRPr="00CF0779" w:rsidRDefault="00CF0779" w:rsidP="00CF0779">
      <w:pPr>
        <w:pStyle w:val="NormalWeb"/>
        <w:shd w:val="clear" w:color="auto" w:fill="FFFFFF"/>
        <w:spacing w:before="0" w:beforeAutospacing="0" w:after="0" w:afterAutospacing="0"/>
        <w:jc w:val="both"/>
        <w:rPr>
          <w:rFonts w:asciiTheme="minorHAnsi" w:hAnsiTheme="minorHAnsi" w:cstheme="minorHAnsi"/>
          <w:sz w:val="22"/>
          <w:szCs w:val="22"/>
        </w:rPr>
      </w:pPr>
      <w:r w:rsidRPr="00CF0779">
        <w:rPr>
          <w:rStyle w:val="Strong"/>
          <w:rFonts w:asciiTheme="minorHAnsi" w:hAnsiTheme="minorHAnsi" w:cstheme="minorHAnsi"/>
          <w:sz w:val="22"/>
          <w:szCs w:val="22"/>
        </w:rPr>
        <w:t>Java String</w:t>
      </w:r>
      <w:r w:rsidRPr="00CF0779">
        <w:rPr>
          <w:rFonts w:asciiTheme="minorHAnsi" w:hAnsiTheme="minorHAnsi" w:cstheme="minorHAnsi"/>
          <w:sz w:val="22"/>
          <w:szCs w:val="22"/>
        </w:rPr>
        <w:t> class provides a lot of methods to perform operations on strings such as compare(), concat(), equals(), split(), length(), replace(), compareTo(), intern(), substring() etc.</w:t>
      </w:r>
    </w:p>
    <w:p w:rsidR="00CF0779" w:rsidRPr="00CF0779" w:rsidRDefault="00CF0779" w:rsidP="00CF0779">
      <w:pPr>
        <w:pStyle w:val="NormalWeb"/>
        <w:shd w:val="clear" w:color="auto" w:fill="FFFFFF"/>
        <w:spacing w:before="0" w:beforeAutospacing="0" w:after="0" w:afterAutospacing="0"/>
        <w:jc w:val="both"/>
        <w:rPr>
          <w:rFonts w:asciiTheme="minorHAnsi" w:hAnsiTheme="minorHAnsi" w:cstheme="minorHAnsi"/>
          <w:sz w:val="19"/>
          <w:szCs w:val="19"/>
        </w:rPr>
      </w:pPr>
      <w:r w:rsidRPr="00CF0779">
        <w:rPr>
          <w:rFonts w:asciiTheme="minorHAnsi" w:hAnsiTheme="minorHAnsi" w:cstheme="minorHAnsi"/>
          <w:sz w:val="22"/>
          <w:szCs w:val="22"/>
        </w:rPr>
        <w:t>The java.lang.String class implements </w:t>
      </w:r>
      <w:r w:rsidRPr="00CF0779">
        <w:rPr>
          <w:rStyle w:val="Emphasis"/>
          <w:rFonts w:asciiTheme="minorHAnsi" w:hAnsiTheme="minorHAnsi" w:cstheme="minorHAnsi"/>
          <w:sz w:val="22"/>
          <w:szCs w:val="22"/>
        </w:rPr>
        <w:t>Serializable</w:t>
      </w:r>
      <w:r w:rsidRPr="00CF0779">
        <w:rPr>
          <w:rFonts w:asciiTheme="minorHAnsi" w:hAnsiTheme="minorHAnsi" w:cstheme="minorHAnsi"/>
          <w:sz w:val="22"/>
          <w:szCs w:val="22"/>
        </w:rPr>
        <w:t>, </w:t>
      </w:r>
      <w:r w:rsidRPr="00CF0779">
        <w:rPr>
          <w:rStyle w:val="Emphasis"/>
          <w:rFonts w:asciiTheme="minorHAnsi" w:hAnsiTheme="minorHAnsi" w:cstheme="minorHAnsi"/>
          <w:sz w:val="22"/>
          <w:szCs w:val="22"/>
        </w:rPr>
        <w:t>Comparable</w:t>
      </w:r>
      <w:r w:rsidRPr="00CF0779">
        <w:rPr>
          <w:rFonts w:asciiTheme="minorHAnsi" w:hAnsiTheme="minorHAnsi" w:cstheme="minorHAnsi"/>
          <w:sz w:val="22"/>
          <w:szCs w:val="22"/>
        </w:rPr>
        <w:t> and </w:t>
      </w:r>
      <w:r w:rsidRPr="00CF0779">
        <w:rPr>
          <w:rStyle w:val="Emphasis"/>
          <w:rFonts w:asciiTheme="minorHAnsi" w:hAnsiTheme="minorHAnsi" w:cstheme="minorHAnsi"/>
          <w:sz w:val="22"/>
          <w:szCs w:val="22"/>
        </w:rPr>
        <w:t>CharSequence</w:t>
      </w:r>
      <w:r w:rsidRPr="00CF0779">
        <w:rPr>
          <w:rFonts w:asciiTheme="minorHAnsi" w:hAnsiTheme="minorHAnsi" w:cstheme="minorHAnsi"/>
          <w:sz w:val="22"/>
          <w:szCs w:val="22"/>
        </w:rPr>
        <w:t> </w:t>
      </w:r>
      <w:hyperlink r:id="rId13" w:history="1">
        <w:r w:rsidRPr="00CF0779">
          <w:rPr>
            <w:rStyle w:val="Hyperlink"/>
            <w:rFonts w:asciiTheme="minorHAnsi" w:hAnsiTheme="minorHAnsi" w:cstheme="minorHAnsi"/>
            <w:color w:val="auto"/>
            <w:sz w:val="22"/>
            <w:szCs w:val="22"/>
            <w:u w:val="none"/>
          </w:rPr>
          <w:t>interfaces</w:t>
        </w:r>
      </w:hyperlink>
      <w:r w:rsidRPr="00CF0779">
        <w:rPr>
          <w:rFonts w:asciiTheme="minorHAnsi" w:hAnsiTheme="minorHAnsi" w:cstheme="minorHAnsi"/>
          <w:sz w:val="22"/>
          <w:szCs w:val="22"/>
        </w:rPr>
        <w:t>.</w:t>
      </w:r>
    </w:p>
    <w:p w:rsidR="00CF0779" w:rsidRPr="00CF0779" w:rsidRDefault="00CF0779" w:rsidP="00CF0779">
      <w:pPr>
        <w:spacing w:after="0" w:line="240" w:lineRule="auto"/>
        <w:rPr>
          <w:rFonts w:cstheme="minorHAnsi"/>
          <w:sz w:val="24"/>
          <w:szCs w:val="24"/>
        </w:rPr>
      </w:pPr>
      <w:r w:rsidRPr="00CF0779">
        <w:rPr>
          <w:rFonts w:cstheme="minorHAnsi"/>
          <w:noProof/>
          <w:lang w:bidi="gu-IN"/>
        </w:rPr>
        <w:drawing>
          <wp:inline distT="0" distB="0" distL="0" distR="0">
            <wp:extent cx="3681682" cy="1682151"/>
            <wp:effectExtent l="19050" t="0" r="0" b="0"/>
            <wp:docPr id="9" name="Picture 9" descr="Str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ring in Java"/>
                    <pic:cNvPicPr>
                      <a:picLocks noChangeAspect="1" noChangeArrowheads="1"/>
                    </pic:cNvPicPr>
                  </pic:nvPicPr>
                  <pic:blipFill>
                    <a:blip r:embed="rId14"/>
                    <a:srcRect/>
                    <a:stretch>
                      <a:fillRect/>
                    </a:stretch>
                  </pic:blipFill>
                  <pic:spPr bwMode="auto">
                    <a:xfrm>
                      <a:off x="0" y="0"/>
                      <a:ext cx="3683635" cy="1683043"/>
                    </a:xfrm>
                    <a:prstGeom prst="rect">
                      <a:avLst/>
                    </a:prstGeom>
                    <a:noFill/>
                    <a:ln w="9525">
                      <a:noFill/>
                      <a:miter lim="800000"/>
                      <a:headEnd/>
                      <a:tailEnd/>
                    </a:ln>
                  </pic:spPr>
                </pic:pic>
              </a:graphicData>
            </a:graphic>
          </wp:inline>
        </w:drawing>
      </w:r>
    </w:p>
    <w:p w:rsidR="00CF0779" w:rsidRPr="00CF0779" w:rsidRDefault="00CF0779" w:rsidP="00CF0779">
      <w:pPr>
        <w:pStyle w:val="Heading2"/>
        <w:shd w:val="clear" w:color="auto" w:fill="FFFFFF"/>
        <w:spacing w:before="0" w:line="240" w:lineRule="auto"/>
        <w:jc w:val="both"/>
        <w:rPr>
          <w:rFonts w:asciiTheme="minorHAnsi" w:hAnsiTheme="minorHAnsi" w:cstheme="minorHAnsi"/>
          <w:b w:val="0"/>
          <w:bCs w:val="0"/>
          <w:color w:val="auto"/>
          <w:sz w:val="34"/>
          <w:szCs w:val="34"/>
        </w:rPr>
      </w:pPr>
      <w:r w:rsidRPr="00CF0779">
        <w:rPr>
          <w:rFonts w:asciiTheme="minorHAnsi" w:hAnsiTheme="minorHAnsi" w:cstheme="minorHAnsi"/>
          <w:b w:val="0"/>
          <w:bCs w:val="0"/>
          <w:color w:val="auto"/>
          <w:sz w:val="34"/>
          <w:szCs w:val="34"/>
        </w:rPr>
        <w:t>CharSequence Interface</w:t>
      </w:r>
    </w:p>
    <w:p w:rsidR="00CF0779" w:rsidRPr="00CF0779" w:rsidRDefault="00CF0779" w:rsidP="00CF0779">
      <w:pPr>
        <w:pStyle w:val="NormalWeb"/>
        <w:shd w:val="clear" w:color="auto" w:fill="FFFFFF"/>
        <w:spacing w:before="0" w:beforeAutospacing="0" w:after="0" w:afterAutospacing="0"/>
        <w:jc w:val="both"/>
        <w:rPr>
          <w:rFonts w:asciiTheme="minorHAnsi" w:hAnsiTheme="minorHAnsi" w:cstheme="minorHAnsi"/>
          <w:sz w:val="22"/>
          <w:szCs w:val="22"/>
        </w:rPr>
      </w:pPr>
      <w:r w:rsidRPr="00CF0779">
        <w:rPr>
          <w:rFonts w:asciiTheme="minorHAnsi" w:hAnsiTheme="minorHAnsi" w:cstheme="minorHAnsi"/>
          <w:sz w:val="22"/>
          <w:szCs w:val="22"/>
        </w:rPr>
        <w:t>The CharSequence interface is used to represent the sequence of characters. String, </w:t>
      </w:r>
      <w:hyperlink r:id="rId15" w:history="1">
        <w:r w:rsidRPr="00CF0779">
          <w:rPr>
            <w:rStyle w:val="Hyperlink"/>
            <w:rFonts w:asciiTheme="minorHAnsi" w:hAnsiTheme="minorHAnsi" w:cstheme="minorHAnsi"/>
            <w:color w:val="auto"/>
            <w:sz w:val="22"/>
            <w:szCs w:val="22"/>
            <w:u w:val="none"/>
          </w:rPr>
          <w:t>StringBuffer</w:t>
        </w:r>
      </w:hyperlink>
      <w:r w:rsidRPr="00CF0779">
        <w:rPr>
          <w:rFonts w:asciiTheme="minorHAnsi" w:hAnsiTheme="minorHAnsi" w:cstheme="minorHAnsi"/>
          <w:sz w:val="22"/>
          <w:szCs w:val="22"/>
        </w:rPr>
        <w:t> and </w:t>
      </w:r>
      <w:hyperlink r:id="rId16" w:history="1">
        <w:r w:rsidRPr="00CF0779">
          <w:rPr>
            <w:rStyle w:val="Hyperlink"/>
            <w:rFonts w:asciiTheme="minorHAnsi" w:hAnsiTheme="minorHAnsi" w:cstheme="minorHAnsi"/>
            <w:color w:val="auto"/>
            <w:sz w:val="22"/>
            <w:szCs w:val="22"/>
            <w:u w:val="none"/>
          </w:rPr>
          <w:t>StringBuilder</w:t>
        </w:r>
      </w:hyperlink>
      <w:r w:rsidRPr="00CF0779">
        <w:rPr>
          <w:rFonts w:asciiTheme="minorHAnsi" w:hAnsiTheme="minorHAnsi" w:cstheme="minorHAnsi"/>
          <w:sz w:val="22"/>
          <w:szCs w:val="22"/>
        </w:rPr>
        <w:t> classes implement it. It means, we can create strings in Java by using these three classes.</w:t>
      </w:r>
    </w:p>
    <w:p w:rsidR="00CF0779" w:rsidRPr="00CF0779" w:rsidRDefault="00CF0779" w:rsidP="00CF0779">
      <w:pPr>
        <w:spacing w:after="0" w:line="240" w:lineRule="auto"/>
        <w:rPr>
          <w:rFonts w:cstheme="minorHAnsi"/>
          <w:sz w:val="24"/>
          <w:szCs w:val="24"/>
        </w:rPr>
      </w:pPr>
      <w:r w:rsidRPr="00CF0779">
        <w:rPr>
          <w:rFonts w:cstheme="minorHAnsi"/>
          <w:noProof/>
          <w:lang w:bidi="gu-IN"/>
        </w:rPr>
        <w:drawing>
          <wp:inline distT="0" distB="0" distL="0" distR="0">
            <wp:extent cx="3586792" cy="1570008"/>
            <wp:effectExtent l="19050" t="0" r="0" b="0"/>
            <wp:docPr id="10" name="Picture 10" descr="CharSeque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arSequence in Java"/>
                    <pic:cNvPicPr>
                      <a:picLocks noChangeAspect="1" noChangeArrowheads="1"/>
                    </pic:cNvPicPr>
                  </pic:nvPicPr>
                  <pic:blipFill>
                    <a:blip r:embed="rId17"/>
                    <a:srcRect/>
                    <a:stretch>
                      <a:fillRect/>
                    </a:stretch>
                  </pic:blipFill>
                  <pic:spPr bwMode="auto">
                    <a:xfrm>
                      <a:off x="0" y="0"/>
                      <a:ext cx="3588385" cy="1570705"/>
                    </a:xfrm>
                    <a:prstGeom prst="rect">
                      <a:avLst/>
                    </a:prstGeom>
                    <a:noFill/>
                    <a:ln w="9525">
                      <a:noFill/>
                      <a:miter lim="800000"/>
                      <a:headEnd/>
                      <a:tailEnd/>
                    </a:ln>
                  </pic:spPr>
                </pic:pic>
              </a:graphicData>
            </a:graphic>
          </wp:inline>
        </w:drawing>
      </w:r>
    </w:p>
    <w:p w:rsidR="00CF0779" w:rsidRPr="00CF0779" w:rsidRDefault="00BA30D4" w:rsidP="00CF0779">
      <w:pPr>
        <w:pStyle w:val="NormalWeb"/>
        <w:shd w:val="clear" w:color="auto" w:fill="FFFFFF"/>
        <w:spacing w:before="0" w:beforeAutospacing="0" w:after="0" w:afterAutospacing="0"/>
        <w:jc w:val="both"/>
        <w:rPr>
          <w:rFonts w:asciiTheme="minorHAnsi" w:hAnsiTheme="minorHAnsi" w:cstheme="minorHAnsi"/>
          <w:sz w:val="22"/>
          <w:szCs w:val="22"/>
        </w:rPr>
      </w:pPr>
      <w:r>
        <w:rPr>
          <w:rFonts w:asciiTheme="minorHAnsi" w:hAnsiTheme="minorHAnsi" w:cstheme="minorHAnsi"/>
          <w:sz w:val="22"/>
          <w:szCs w:val="22"/>
        </w:rPr>
        <w:t xml:space="preserve">The Java String is </w:t>
      </w:r>
      <w:r w:rsidR="00CF0779" w:rsidRPr="00CF0779">
        <w:rPr>
          <w:rFonts w:asciiTheme="minorHAnsi" w:hAnsiTheme="minorHAnsi" w:cstheme="minorHAnsi"/>
          <w:sz w:val="22"/>
          <w:szCs w:val="22"/>
        </w:rPr>
        <w:t xml:space="preserve">mutable which means it cannot be changed. Whenever we change any string, a new instance is created. For </w:t>
      </w:r>
      <w:r w:rsidR="005153EC">
        <w:rPr>
          <w:rFonts w:asciiTheme="minorHAnsi" w:hAnsiTheme="minorHAnsi" w:cstheme="minorHAnsi"/>
          <w:sz w:val="22"/>
          <w:szCs w:val="22"/>
        </w:rPr>
        <w:t>im</w:t>
      </w:r>
      <w:r w:rsidR="00CF0779" w:rsidRPr="00CF0779">
        <w:rPr>
          <w:rFonts w:asciiTheme="minorHAnsi" w:hAnsiTheme="minorHAnsi" w:cstheme="minorHAnsi"/>
          <w:sz w:val="22"/>
          <w:szCs w:val="22"/>
        </w:rPr>
        <w:t>mutable strings, you can use StringBuffer and StringBuilder classes.</w:t>
      </w:r>
    </w:p>
    <w:p w:rsidR="00CF0779" w:rsidRPr="00CF0779" w:rsidRDefault="00CF0779" w:rsidP="00CF0779">
      <w:pPr>
        <w:pStyle w:val="NormalWeb"/>
        <w:shd w:val="clear" w:color="auto" w:fill="FFFFFF"/>
        <w:spacing w:before="0" w:beforeAutospacing="0" w:after="0" w:afterAutospacing="0"/>
        <w:jc w:val="both"/>
        <w:rPr>
          <w:rFonts w:asciiTheme="minorHAnsi" w:hAnsiTheme="minorHAnsi" w:cstheme="minorHAnsi"/>
          <w:sz w:val="22"/>
          <w:szCs w:val="22"/>
        </w:rPr>
      </w:pPr>
      <w:r w:rsidRPr="00CF0779">
        <w:rPr>
          <w:rFonts w:asciiTheme="minorHAnsi" w:hAnsiTheme="minorHAnsi" w:cstheme="minorHAnsi"/>
          <w:sz w:val="22"/>
          <w:szCs w:val="22"/>
        </w:rPr>
        <w:t>We will discuss immutable string later. Let's first understand what String in Java is and how to create the String object.</w:t>
      </w:r>
    </w:p>
    <w:p w:rsidR="00CF0779" w:rsidRDefault="00CF0779" w:rsidP="00CF0779">
      <w:pPr>
        <w:pStyle w:val="Heading3"/>
        <w:shd w:val="clear" w:color="auto" w:fill="FFFFFF"/>
        <w:spacing w:before="0" w:line="240" w:lineRule="auto"/>
        <w:jc w:val="both"/>
        <w:rPr>
          <w:rFonts w:ascii="Helvetica" w:hAnsi="Helvetica" w:cs="Helvetica"/>
          <w:b w:val="0"/>
          <w:bCs w:val="0"/>
          <w:color w:val="auto"/>
          <w:sz w:val="34"/>
          <w:szCs w:val="34"/>
        </w:rPr>
      </w:pPr>
    </w:p>
    <w:p w:rsidR="001329D8" w:rsidRPr="00CF0779" w:rsidRDefault="001329D8" w:rsidP="00CF0779">
      <w:pPr>
        <w:pStyle w:val="Heading3"/>
        <w:shd w:val="clear" w:color="auto" w:fill="FFFFFF"/>
        <w:spacing w:before="0" w:line="240" w:lineRule="auto"/>
        <w:jc w:val="both"/>
        <w:rPr>
          <w:rFonts w:ascii="Helvetica" w:hAnsi="Helvetica" w:cs="Helvetica"/>
          <w:b w:val="0"/>
          <w:bCs w:val="0"/>
          <w:color w:val="auto"/>
          <w:sz w:val="34"/>
          <w:szCs w:val="34"/>
        </w:rPr>
      </w:pPr>
      <w:r w:rsidRPr="00CF0779">
        <w:rPr>
          <w:rFonts w:ascii="Helvetica" w:hAnsi="Helvetica" w:cs="Helvetica"/>
          <w:b w:val="0"/>
          <w:bCs w:val="0"/>
          <w:color w:val="auto"/>
          <w:sz w:val="34"/>
          <w:szCs w:val="34"/>
        </w:rPr>
        <w:t>What is String in Java?</w:t>
      </w:r>
    </w:p>
    <w:p w:rsidR="001329D8" w:rsidRPr="00CF0779" w:rsidRDefault="001329D8" w:rsidP="00CF0779">
      <w:pPr>
        <w:pStyle w:val="NormalWeb"/>
        <w:shd w:val="clear" w:color="auto" w:fill="FFFFFF"/>
        <w:spacing w:before="0" w:beforeAutospacing="0" w:after="0" w:afterAutospacing="0"/>
        <w:jc w:val="both"/>
        <w:rPr>
          <w:rFonts w:ascii="Segoe UI" w:hAnsi="Segoe UI" w:cs="Segoe UI"/>
          <w:sz w:val="22"/>
          <w:szCs w:val="22"/>
        </w:rPr>
      </w:pPr>
      <w:r w:rsidRPr="00CF0779">
        <w:rPr>
          <w:rFonts w:ascii="Segoe UI" w:hAnsi="Segoe UI" w:cs="Segoe UI"/>
          <w:sz w:val="22"/>
          <w:szCs w:val="22"/>
        </w:rPr>
        <w:t>Generally, String is a sequence of characters. But in Java, string is an object that represents a sequence of characters. The java.lang.String class is used to create a string object.</w:t>
      </w:r>
    </w:p>
    <w:p w:rsidR="001329D8" w:rsidRPr="00CF0779" w:rsidRDefault="001329D8" w:rsidP="00CF0779">
      <w:pPr>
        <w:pStyle w:val="Heading3"/>
        <w:shd w:val="clear" w:color="auto" w:fill="FFFFFF"/>
        <w:spacing w:before="0" w:line="240" w:lineRule="auto"/>
        <w:jc w:val="both"/>
        <w:rPr>
          <w:rFonts w:ascii="Helvetica" w:hAnsi="Helvetica" w:cs="Helvetica"/>
          <w:b w:val="0"/>
          <w:bCs w:val="0"/>
          <w:color w:val="auto"/>
          <w:sz w:val="29"/>
          <w:szCs w:val="29"/>
        </w:rPr>
      </w:pPr>
      <w:r w:rsidRPr="00CF0779">
        <w:rPr>
          <w:rFonts w:ascii="Helvetica" w:hAnsi="Helvetica" w:cs="Helvetica"/>
          <w:b w:val="0"/>
          <w:bCs w:val="0"/>
          <w:color w:val="auto"/>
          <w:sz w:val="29"/>
          <w:szCs w:val="29"/>
        </w:rPr>
        <w:t>How to create a string object?</w:t>
      </w:r>
    </w:p>
    <w:p w:rsidR="001329D8" w:rsidRPr="00CF0779" w:rsidRDefault="001329D8" w:rsidP="00CF0779">
      <w:pPr>
        <w:pStyle w:val="NormalWeb"/>
        <w:shd w:val="clear" w:color="auto" w:fill="FFFFFF"/>
        <w:spacing w:before="0" w:beforeAutospacing="0" w:after="0" w:afterAutospacing="0"/>
        <w:jc w:val="both"/>
        <w:rPr>
          <w:rFonts w:ascii="Segoe UI" w:hAnsi="Segoe UI" w:cs="Segoe UI"/>
          <w:sz w:val="22"/>
          <w:szCs w:val="22"/>
        </w:rPr>
      </w:pPr>
      <w:r w:rsidRPr="00CF0779">
        <w:rPr>
          <w:rFonts w:ascii="Segoe UI" w:hAnsi="Segoe UI" w:cs="Segoe UI"/>
          <w:sz w:val="22"/>
          <w:szCs w:val="22"/>
        </w:rPr>
        <w:t>There are two ways to create String object:</w:t>
      </w:r>
    </w:p>
    <w:p w:rsidR="001329D8" w:rsidRPr="00CF0779" w:rsidRDefault="001329D8" w:rsidP="00CF0779">
      <w:pPr>
        <w:numPr>
          <w:ilvl w:val="0"/>
          <w:numId w:val="12"/>
        </w:numPr>
        <w:shd w:val="clear" w:color="auto" w:fill="FFFFFF"/>
        <w:spacing w:after="0" w:line="240" w:lineRule="auto"/>
        <w:jc w:val="both"/>
        <w:rPr>
          <w:rFonts w:ascii="Segoe UI" w:hAnsi="Segoe UI" w:cs="Segoe UI"/>
        </w:rPr>
      </w:pPr>
      <w:r w:rsidRPr="00CF0779">
        <w:rPr>
          <w:rFonts w:ascii="Segoe UI" w:hAnsi="Segoe UI" w:cs="Segoe UI"/>
        </w:rPr>
        <w:t>By string literal</w:t>
      </w:r>
    </w:p>
    <w:p w:rsidR="001329D8" w:rsidRPr="00CF0779" w:rsidRDefault="001329D8" w:rsidP="00CF0779">
      <w:pPr>
        <w:numPr>
          <w:ilvl w:val="0"/>
          <w:numId w:val="12"/>
        </w:numPr>
        <w:shd w:val="clear" w:color="auto" w:fill="FFFFFF"/>
        <w:spacing w:after="0" w:line="240" w:lineRule="auto"/>
        <w:jc w:val="both"/>
        <w:rPr>
          <w:rFonts w:ascii="Segoe UI" w:hAnsi="Segoe UI" w:cs="Segoe UI"/>
        </w:rPr>
      </w:pPr>
      <w:r w:rsidRPr="00CF0779">
        <w:rPr>
          <w:rFonts w:ascii="Segoe UI" w:hAnsi="Segoe UI" w:cs="Segoe UI"/>
        </w:rPr>
        <w:t>By new keyword</w:t>
      </w:r>
    </w:p>
    <w:p w:rsidR="001329D8" w:rsidRPr="00CF0779" w:rsidRDefault="001329D8" w:rsidP="00CF0779">
      <w:pPr>
        <w:pStyle w:val="Heading3"/>
        <w:shd w:val="clear" w:color="auto" w:fill="FFFFFF"/>
        <w:spacing w:before="0" w:line="240" w:lineRule="auto"/>
        <w:jc w:val="both"/>
        <w:rPr>
          <w:rFonts w:ascii="Helvetica" w:hAnsi="Helvetica" w:cs="Helvetica"/>
          <w:b w:val="0"/>
          <w:bCs w:val="0"/>
          <w:color w:val="auto"/>
          <w:sz w:val="34"/>
          <w:szCs w:val="34"/>
        </w:rPr>
      </w:pPr>
      <w:r w:rsidRPr="00CF0779">
        <w:rPr>
          <w:rFonts w:ascii="Helvetica" w:hAnsi="Helvetica" w:cs="Helvetica"/>
          <w:b w:val="0"/>
          <w:bCs w:val="0"/>
          <w:color w:val="auto"/>
          <w:sz w:val="34"/>
          <w:szCs w:val="34"/>
        </w:rPr>
        <w:t>1) String Literal</w:t>
      </w:r>
    </w:p>
    <w:p w:rsidR="001329D8" w:rsidRPr="00CF0779" w:rsidRDefault="001329D8" w:rsidP="00CF0779">
      <w:pPr>
        <w:pStyle w:val="NormalWeb"/>
        <w:shd w:val="clear" w:color="auto" w:fill="FFFFFF"/>
        <w:spacing w:before="0" w:beforeAutospacing="0" w:after="0" w:afterAutospacing="0"/>
        <w:jc w:val="both"/>
        <w:rPr>
          <w:rFonts w:ascii="Segoe UI" w:hAnsi="Segoe UI" w:cs="Segoe UI"/>
          <w:sz w:val="22"/>
          <w:szCs w:val="22"/>
        </w:rPr>
      </w:pPr>
      <w:r w:rsidRPr="00CF0779">
        <w:rPr>
          <w:rFonts w:ascii="Segoe UI" w:hAnsi="Segoe UI" w:cs="Segoe UI"/>
          <w:sz w:val="22"/>
          <w:szCs w:val="22"/>
        </w:rPr>
        <w:t>Java String literal is created by using double quotes. For Example:</w:t>
      </w:r>
    </w:p>
    <w:p w:rsidR="001329D8" w:rsidRPr="00CF0779" w:rsidRDefault="001329D8" w:rsidP="00CF0779">
      <w:pPr>
        <w:numPr>
          <w:ilvl w:val="0"/>
          <w:numId w:val="13"/>
        </w:numPr>
        <w:spacing w:after="0" w:line="240" w:lineRule="auto"/>
        <w:ind w:left="0"/>
        <w:jc w:val="both"/>
        <w:rPr>
          <w:rFonts w:ascii="Segoe UI" w:hAnsi="Segoe UI" w:cs="Segoe UI"/>
        </w:rPr>
      </w:pPr>
      <w:r w:rsidRPr="00CF0779">
        <w:rPr>
          <w:rFonts w:ascii="Segoe UI" w:hAnsi="Segoe UI" w:cs="Segoe UI"/>
          <w:bdr w:val="none" w:sz="0" w:space="0" w:color="auto" w:frame="1"/>
        </w:rPr>
        <w:t>String s=</w:t>
      </w:r>
      <w:r w:rsidRPr="00CF0779">
        <w:rPr>
          <w:rStyle w:val="string"/>
          <w:rFonts w:ascii="Segoe UI" w:hAnsi="Segoe UI" w:cs="Segoe UI"/>
          <w:bdr w:val="none" w:sz="0" w:space="0" w:color="auto" w:frame="1"/>
        </w:rPr>
        <w:t>"welcome"</w:t>
      </w:r>
      <w:r w:rsidRPr="00CF0779">
        <w:rPr>
          <w:rFonts w:ascii="Segoe UI" w:hAnsi="Segoe UI" w:cs="Segoe UI"/>
          <w:bdr w:val="none" w:sz="0" w:space="0" w:color="auto" w:frame="1"/>
        </w:rPr>
        <w:t>;  </w:t>
      </w:r>
    </w:p>
    <w:p w:rsidR="001329D8" w:rsidRPr="00CF0779" w:rsidRDefault="001329D8" w:rsidP="00CF0779">
      <w:pPr>
        <w:pStyle w:val="NormalWeb"/>
        <w:shd w:val="clear" w:color="auto" w:fill="FFFFFF"/>
        <w:spacing w:before="0" w:beforeAutospacing="0" w:after="0" w:afterAutospacing="0"/>
        <w:jc w:val="both"/>
        <w:rPr>
          <w:rFonts w:ascii="Segoe UI" w:hAnsi="Segoe UI" w:cs="Segoe UI"/>
          <w:sz w:val="22"/>
          <w:szCs w:val="22"/>
        </w:rPr>
      </w:pPr>
      <w:r w:rsidRPr="00CF0779">
        <w:rPr>
          <w:rFonts w:ascii="Segoe UI" w:hAnsi="Segoe UI" w:cs="Segoe UI"/>
          <w:sz w:val="22"/>
          <w:szCs w:val="22"/>
        </w:rPr>
        <w:t>Each time you create a string literal, the JVM checks the "string constant pool" first. If the string already exists in the pool, a reference to the pooled instance is returned. If the string doesn't exist in the pool, a new string instance is created and placed in the pool. For example:</w:t>
      </w:r>
    </w:p>
    <w:p w:rsidR="001329D8" w:rsidRPr="00CF0779" w:rsidRDefault="001329D8" w:rsidP="00CF0779">
      <w:pPr>
        <w:numPr>
          <w:ilvl w:val="0"/>
          <w:numId w:val="14"/>
        </w:numPr>
        <w:spacing w:after="0" w:line="240" w:lineRule="auto"/>
        <w:ind w:left="0"/>
        <w:jc w:val="both"/>
        <w:rPr>
          <w:rFonts w:ascii="Segoe UI" w:hAnsi="Segoe UI" w:cs="Segoe UI"/>
        </w:rPr>
      </w:pPr>
      <w:r w:rsidRPr="00CF0779">
        <w:rPr>
          <w:rFonts w:ascii="Segoe UI" w:hAnsi="Segoe UI" w:cs="Segoe UI"/>
          <w:bdr w:val="none" w:sz="0" w:space="0" w:color="auto" w:frame="1"/>
        </w:rPr>
        <w:t>String s1=</w:t>
      </w:r>
      <w:r w:rsidRPr="00CF0779">
        <w:rPr>
          <w:rStyle w:val="string"/>
          <w:rFonts w:ascii="Segoe UI" w:hAnsi="Segoe UI" w:cs="Segoe UI"/>
          <w:bdr w:val="none" w:sz="0" w:space="0" w:color="auto" w:frame="1"/>
        </w:rPr>
        <w:t>"Welcome"</w:t>
      </w:r>
      <w:r w:rsidRPr="00CF0779">
        <w:rPr>
          <w:rFonts w:ascii="Segoe UI" w:hAnsi="Segoe UI" w:cs="Segoe UI"/>
          <w:bdr w:val="none" w:sz="0" w:space="0" w:color="auto" w:frame="1"/>
        </w:rPr>
        <w:t>;  </w:t>
      </w:r>
    </w:p>
    <w:p w:rsidR="001329D8" w:rsidRPr="00CF0779" w:rsidRDefault="001329D8" w:rsidP="00CF0779">
      <w:pPr>
        <w:numPr>
          <w:ilvl w:val="0"/>
          <w:numId w:val="14"/>
        </w:numPr>
        <w:spacing w:after="0" w:line="240" w:lineRule="auto"/>
        <w:ind w:left="0"/>
        <w:jc w:val="both"/>
        <w:rPr>
          <w:rFonts w:ascii="Segoe UI" w:hAnsi="Segoe UI" w:cs="Segoe UI"/>
        </w:rPr>
      </w:pPr>
      <w:r w:rsidRPr="00CF0779">
        <w:rPr>
          <w:rFonts w:ascii="Segoe UI" w:hAnsi="Segoe UI" w:cs="Segoe UI"/>
          <w:bdr w:val="none" w:sz="0" w:space="0" w:color="auto" w:frame="1"/>
        </w:rPr>
        <w:lastRenderedPageBreak/>
        <w:t>String s2=</w:t>
      </w:r>
      <w:r w:rsidRPr="00CF0779">
        <w:rPr>
          <w:rStyle w:val="string"/>
          <w:rFonts w:ascii="Segoe UI" w:hAnsi="Segoe UI" w:cs="Segoe UI"/>
          <w:bdr w:val="none" w:sz="0" w:space="0" w:color="auto" w:frame="1"/>
        </w:rPr>
        <w:t>"Welcome"</w:t>
      </w:r>
      <w:r w:rsidRPr="00CF0779">
        <w:rPr>
          <w:rFonts w:ascii="Segoe UI" w:hAnsi="Segoe UI" w:cs="Segoe UI"/>
          <w:bdr w:val="none" w:sz="0" w:space="0" w:color="auto" w:frame="1"/>
        </w:rPr>
        <w:t>;</w:t>
      </w:r>
      <w:r w:rsidRPr="00CF0779">
        <w:rPr>
          <w:rStyle w:val="comment"/>
          <w:rFonts w:ascii="Segoe UI" w:hAnsi="Segoe UI" w:cs="Segoe UI"/>
          <w:bdr w:val="none" w:sz="0" w:space="0" w:color="auto" w:frame="1"/>
        </w:rPr>
        <w:t>//It doesn't create a new instance</w:t>
      </w:r>
      <w:r w:rsidRPr="00CF0779">
        <w:rPr>
          <w:rFonts w:ascii="Segoe UI" w:hAnsi="Segoe UI" w:cs="Segoe UI"/>
          <w:bdr w:val="none" w:sz="0" w:space="0" w:color="auto" w:frame="1"/>
        </w:rPr>
        <w:t>  </w:t>
      </w:r>
    </w:p>
    <w:p w:rsidR="001329D8" w:rsidRPr="00CF0779" w:rsidRDefault="001329D8" w:rsidP="00CF0779">
      <w:pPr>
        <w:spacing w:after="0" w:line="240" w:lineRule="auto"/>
        <w:rPr>
          <w:rFonts w:ascii="Times New Roman" w:hAnsi="Times New Roman" w:cs="Times New Roman"/>
          <w:sz w:val="24"/>
          <w:szCs w:val="24"/>
        </w:rPr>
      </w:pPr>
    </w:p>
    <w:p w:rsidR="001329D8" w:rsidRPr="00CF0779" w:rsidRDefault="001329D8" w:rsidP="00CF0779">
      <w:pPr>
        <w:pStyle w:val="NormalWeb"/>
        <w:shd w:val="clear" w:color="auto" w:fill="FFFFFF"/>
        <w:spacing w:before="0" w:beforeAutospacing="0" w:after="0" w:afterAutospacing="0"/>
        <w:jc w:val="both"/>
        <w:rPr>
          <w:rFonts w:ascii="Segoe UI" w:hAnsi="Segoe UI" w:cs="Segoe UI"/>
          <w:sz w:val="22"/>
          <w:szCs w:val="22"/>
        </w:rPr>
      </w:pPr>
      <w:r w:rsidRPr="00CF0779">
        <w:rPr>
          <w:rFonts w:ascii="Segoe UI" w:hAnsi="Segoe UI" w:cs="Segoe UI"/>
          <w:sz w:val="22"/>
          <w:szCs w:val="22"/>
        </w:rPr>
        <w:t>In the above example, only one object will be created. Firstly, JVM will not find any string object with the value "Welcome" in string constant pool that is why it will create a new object. After that it will find the string with the value "Welcome" in the pool, it will not create a new object but will return the reference to the same instance.</w:t>
      </w:r>
    </w:p>
    <w:p w:rsidR="001329D8" w:rsidRPr="00CF0779" w:rsidRDefault="001329D8" w:rsidP="00CF0779">
      <w:pPr>
        <w:pStyle w:val="Heading4"/>
        <w:pBdr>
          <w:left w:val="single" w:sz="18" w:space="27" w:color="FFA500"/>
        </w:pBdr>
        <w:shd w:val="clear" w:color="auto" w:fill="FAEBD7"/>
        <w:spacing w:before="0" w:line="240" w:lineRule="auto"/>
        <w:jc w:val="both"/>
        <w:rPr>
          <w:rFonts w:ascii="Arial" w:hAnsi="Arial" w:cs="Arial"/>
          <w:b w:val="0"/>
          <w:bCs w:val="0"/>
          <w:color w:val="auto"/>
          <w:sz w:val="20"/>
          <w:szCs w:val="20"/>
        </w:rPr>
      </w:pPr>
      <w:r w:rsidRPr="00CF0779">
        <w:rPr>
          <w:rFonts w:ascii="Arial" w:hAnsi="Arial" w:cs="Arial"/>
          <w:b w:val="0"/>
          <w:bCs w:val="0"/>
          <w:color w:val="auto"/>
          <w:sz w:val="20"/>
          <w:szCs w:val="20"/>
        </w:rPr>
        <w:t>Note: String objects are stored in a special memory area known as the "string constant pool".</w:t>
      </w:r>
    </w:p>
    <w:p w:rsidR="001329D8" w:rsidRPr="00CF0779" w:rsidRDefault="001329D8" w:rsidP="00CF0779">
      <w:pPr>
        <w:pStyle w:val="Heading3"/>
        <w:shd w:val="clear" w:color="auto" w:fill="FFFFFF"/>
        <w:spacing w:before="0" w:line="240" w:lineRule="auto"/>
        <w:jc w:val="both"/>
        <w:rPr>
          <w:rFonts w:ascii="Helvetica" w:hAnsi="Helvetica" w:cs="Helvetica"/>
          <w:b w:val="0"/>
          <w:bCs w:val="0"/>
          <w:color w:val="auto"/>
          <w:sz w:val="29"/>
          <w:szCs w:val="29"/>
        </w:rPr>
      </w:pPr>
      <w:r w:rsidRPr="00CF0779">
        <w:rPr>
          <w:rFonts w:ascii="Helvetica" w:hAnsi="Helvetica" w:cs="Helvetica"/>
          <w:b w:val="0"/>
          <w:bCs w:val="0"/>
          <w:color w:val="auto"/>
          <w:sz w:val="29"/>
          <w:szCs w:val="29"/>
        </w:rPr>
        <w:t>Why Java uses the concept of String literal?</w:t>
      </w:r>
    </w:p>
    <w:p w:rsidR="001329D8" w:rsidRPr="00CF0779" w:rsidRDefault="001329D8" w:rsidP="00CF0779">
      <w:pPr>
        <w:pStyle w:val="NormalWeb"/>
        <w:shd w:val="clear" w:color="auto" w:fill="FFFFFF"/>
        <w:spacing w:before="0" w:beforeAutospacing="0" w:after="0" w:afterAutospacing="0"/>
        <w:jc w:val="both"/>
        <w:rPr>
          <w:rFonts w:ascii="Segoe UI" w:hAnsi="Segoe UI" w:cs="Segoe UI"/>
          <w:sz w:val="22"/>
          <w:szCs w:val="22"/>
        </w:rPr>
      </w:pPr>
      <w:r w:rsidRPr="00CF0779">
        <w:rPr>
          <w:rFonts w:ascii="Segoe UI" w:hAnsi="Segoe UI" w:cs="Segoe UI"/>
          <w:sz w:val="22"/>
          <w:szCs w:val="22"/>
        </w:rPr>
        <w:t>To make Java more memory efficient (because no new objects are created if it exists already in the string constant pool).</w:t>
      </w:r>
    </w:p>
    <w:p w:rsidR="001329D8" w:rsidRPr="00CF0779" w:rsidRDefault="001329D8" w:rsidP="00CF0779">
      <w:pPr>
        <w:pStyle w:val="Heading3"/>
        <w:shd w:val="clear" w:color="auto" w:fill="FFFFFF"/>
        <w:spacing w:before="0" w:line="240" w:lineRule="auto"/>
        <w:jc w:val="both"/>
        <w:rPr>
          <w:rFonts w:ascii="Helvetica" w:hAnsi="Helvetica" w:cs="Helvetica"/>
          <w:b w:val="0"/>
          <w:bCs w:val="0"/>
          <w:color w:val="auto"/>
          <w:sz w:val="34"/>
          <w:szCs w:val="34"/>
        </w:rPr>
      </w:pPr>
      <w:r w:rsidRPr="00CF0779">
        <w:rPr>
          <w:rFonts w:ascii="Helvetica" w:hAnsi="Helvetica" w:cs="Helvetica"/>
          <w:b w:val="0"/>
          <w:bCs w:val="0"/>
          <w:color w:val="auto"/>
          <w:sz w:val="34"/>
          <w:szCs w:val="34"/>
        </w:rPr>
        <w:t>2) By new keyword</w:t>
      </w:r>
    </w:p>
    <w:p w:rsidR="001329D8" w:rsidRPr="00CF0779" w:rsidRDefault="001329D8" w:rsidP="00CF0779">
      <w:pPr>
        <w:numPr>
          <w:ilvl w:val="0"/>
          <w:numId w:val="15"/>
        </w:numPr>
        <w:spacing w:after="0" w:line="240" w:lineRule="auto"/>
        <w:ind w:left="0"/>
        <w:jc w:val="both"/>
        <w:rPr>
          <w:rFonts w:ascii="Segoe UI" w:hAnsi="Segoe UI" w:cs="Segoe UI"/>
        </w:rPr>
      </w:pPr>
      <w:r w:rsidRPr="00CF0779">
        <w:rPr>
          <w:rFonts w:ascii="Segoe UI" w:hAnsi="Segoe UI" w:cs="Segoe UI"/>
          <w:bdr w:val="none" w:sz="0" w:space="0" w:color="auto" w:frame="1"/>
        </w:rPr>
        <w:t>String s=</w:t>
      </w:r>
      <w:r w:rsidRPr="00CF0779">
        <w:rPr>
          <w:rStyle w:val="keyword"/>
          <w:rFonts w:ascii="Segoe UI" w:hAnsi="Segoe UI" w:cs="Segoe UI"/>
          <w:b/>
          <w:bCs/>
          <w:bdr w:val="none" w:sz="0" w:space="0" w:color="auto" w:frame="1"/>
        </w:rPr>
        <w:t>new</w:t>
      </w:r>
      <w:r w:rsidRPr="00CF0779">
        <w:rPr>
          <w:rFonts w:ascii="Segoe UI" w:hAnsi="Segoe UI" w:cs="Segoe UI"/>
          <w:bdr w:val="none" w:sz="0" w:space="0" w:color="auto" w:frame="1"/>
        </w:rPr>
        <w:t> String(</w:t>
      </w:r>
      <w:r w:rsidRPr="00CF0779">
        <w:rPr>
          <w:rStyle w:val="string"/>
          <w:rFonts w:ascii="Segoe UI" w:hAnsi="Segoe UI" w:cs="Segoe UI"/>
          <w:bdr w:val="none" w:sz="0" w:space="0" w:color="auto" w:frame="1"/>
        </w:rPr>
        <w:t>"Welcome"</w:t>
      </w:r>
      <w:r w:rsidRPr="00CF0779">
        <w:rPr>
          <w:rFonts w:ascii="Segoe UI" w:hAnsi="Segoe UI" w:cs="Segoe UI"/>
          <w:bdr w:val="none" w:sz="0" w:space="0" w:color="auto" w:frame="1"/>
        </w:rPr>
        <w:t>);</w:t>
      </w:r>
      <w:r w:rsidRPr="00CF0779">
        <w:rPr>
          <w:rStyle w:val="comment"/>
          <w:rFonts w:ascii="Segoe UI" w:hAnsi="Segoe UI" w:cs="Segoe UI"/>
          <w:bdr w:val="none" w:sz="0" w:space="0" w:color="auto" w:frame="1"/>
        </w:rPr>
        <w:t>//creates two objects and one reference variable</w:t>
      </w:r>
      <w:r w:rsidRPr="00CF0779">
        <w:rPr>
          <w:rFonts w:ascii="Segoe UI" w:hAnsi="Segoe UI" w:cs="Segoe UI"/>
          <w:bdr w:val="none" w:sz="0" w:space="0" w:color="auto" w:frame="1"/>
        </w:rPr>
        <w:t>  </w:t>
      </w:r>
    </w:p>
    <w:p w:rsidR="001329D8" w:rsidRPr="00CF0779" w:rsidRDefault="001329D8" w:rsidP="00CF0779">
      <w:pPr>
        <w:pStyle w:val="NormalWeb"/>
        <w:shd w:val="clear" w:color="auto" w:fill="FFFFFF"/>
        <w:spacing w:before="0" w:beforeAutospacing="0" w:after="0" w:afterAutospacing="0"/>
        <w:jc w:val="both"/>
        <w:rPr>
          <w:rFonts w:ascii="Segoe UI" w:hAnsi="Segoe UI" w:cs="Segoe UI"/>
          <w:sz w:val="22"/>
          <w:szCs w:val="22"/>
        </w:rPr>
      </w:pPr>
      <w:r w:rsidRPr="00CF0779">
        <w:rPr>
          <w:rFonts w:ascii="Segoe UI" w:hAnsi="Segoe UI" w:cs="Segoe UI"/>
          <w:sz w:val="22"/>
          <w:szCs w:val="22"/>
        </w:rPr>
        <w:t>In such case, </w:t>
      </w:r>
      <w:hyperlink r:id="rId18" w:history="1">
        <w:r w:rsidRPr="00CF0779">
          <w:rPr>
            <w:rStyle w:val="Hyperlink"/>
            <w:rFonts w:ascii="Segoe UI" w:hAnsi="Segoe UI" w:cs="Segoe UI"/>
            <w:color w:val="auto"/>
            <w:sz w:val="22"/>
            <w:szCs w:val="22"/>
          </w:rPr>
          <w:t>JVM</w:t>
        </w:r>
      </w:hyperlink>
      <w:r w:rsidRPr="00CF0779">
        <w:rPr>
          <w:rFonts w:ascii="Segoe UI" w:hAnsi="Segoe UI" w:cs="Segoe UI"/>
          <w:sz w:val="22"/>
          <w:szCs w:val="22"/>
        </w:rPr>
        <w:t> will create a new string object in normal (non-pool) heap memory, and the literal "Welcome" will be placed in the string constant pool. The variable s will refer to the object in a heap (non-pool).</w:t>
      </w:r>
    </w:p>
    <w:p w:rsidR="001329D8" w:rsidRPr="00CF0779" w:rsidRDefault="001329D8" w:rsidP="00CF0779">
      <w:pPr>
        <w:pStyle w:val="Heading3"/>
        <w:shd w:val="clear" w:color="auto" w:fill="FFFFFF"/>
        <w:spacing w:before="0" w:line="240" w:lineRule="auto"/>
        <w:jc w:val="both"/>
        <w:rPr>
          <w:rFonts w:ascii="Helvetica" w:hAnsi="Helvetica" w:cs="Helvetica"/>
          <w:b w:val="0"/>
          <w:bCs w:val="0"/>
          <w:color w:val="auto"/>
          <w:sz w:val="34"/>
          <w:szCs w:val="34"/>
        </w:rPr>
      </w:pPr>
      <w:r w:rsidRPr="00CF0779">
        <w:rPr>
          <w:rFonts w:ascii="Helvetica" w:hAnsi="Helvetica" w:cs="Helvetica"/>
          <w:b w:val="0"/>
          <w:bCs w:val="0"/>
          <w:color w:val="auto"/>
          <w:sz w:val="34"/>
          <w:szCs w:val="34"/>
        </w:rPr>
        <w:t>Java String Example</w:t>
      </w:r>
    </w:p>
    <w:p w:rsidR="001329D8" w:rsidRPr="00CF0779" w:rsidRDefault="001329D8" w:rsidP="00CF0779">
      <w:pPr>
        <w:pStyle w:val="NormalWeb"/>
        <w:shd w:val="clear" w:color="auto" w:fill="FFFFFF"/>
        <w:spacing w:before="0" w:beforeAutospacing="0" w:after="0" w:afterAutospacing="0"/>
        <w:jc w:val="both"/>
        <w:rPr>
          <w:rFonts w:ascii="Segoe UI" w:hAnsi="Segoe UI" w:cs="Segoe UI"/>
          <w:sz w:val="22"/>
          <w:szCs w:val="22"/>
        </w:rPr>
      </w:pPr>
      <w:r w:rsidRPr="00CF0779">
        <w:rPr>
          <w:rStyle w:val="Strong"/>
          <w:rFonts w:ascii="Segoe UI" w:hAnsi="Segoe UI" w:cs="Segoe UI"/>
          <w:sz w:val="22"/>
          <w:szCs w:val="22"/>
        </w:rPr>
        <w:t>StringExample.java</w:t>
      </w:r>
    </w:p>
    <w:p w:rsidR="001329D8" w:rsidRPr="00CF0779" w:rsidRDefault="001329D8" w:rsidP="00CF0779">
      <w:pPr>
        <w:numPr>
          <w:ilvl w:val="0"/>
          <w:numId w:val="16"/>
        </w:numPr>
        <w:spacing w:after="0" w:line="240" w:lineRule="auto"/>
        <w:ind w:left="0"/>
        <w:jc w:val="both"/>
        <w:rPr>
          <w:rFonts w:ascii="Segoe UI" w:hAnsi="Segoe UI" w:cs="Segoe UI"/>
        </w:rPr>
      </w:pPr>
      <w:r w:rsidRPr="00CF0779">
        <w:rPr>
          <w:rStyle w:val="keyword"/>
          <w:rFonts w:ascii="Segoe UI" w:hAnsi="Segoe UI" w:cs="Segoe UI"/>
          <w:b/>
          <w:bCs/>
          <w:bdr w:val="none" w:sz="0" w:space="0" w:color="auto" w:frame="1"/>
        </w:rPr>
        <w:t>public</w:t>
      </w:r>
      <w:r w:rsidRPr="00CF0779">
        <w:rPr>
          <w:rFonts w:ascii="Segoe UI" w:hAnsi="Segoe UI" w:cs="Segoe UI"/>
          <w:bdr w:val="none" w:sz="0" w:space="0" w:color="auto" w:frame="1"/>
        </w:rPr>
        <w:t> </w:t>
      </w:r>
      <w:r w:rsidRPr="00CF0779">
        <w:rPr>
          <w:rStyle w:val="keyword"/>
          <w:rFonts w:ascii="Segoe UI" w:hAnsi="Segoe UI" w:cs="Segoe UI"/>
          <w:b/>
          <w:bCs/>
          <w:bdr w:val="none" w:sz="0" w:space="0" w:color="auto" w:frame="1"/>
        </w:rPr>
        <w:t>class</w:t>
      </w:r>
      <w:r w:rsidRPr="00CF0779">
        <w:rPr>
          <w:rFonts w:ascii="Segoe UI" w:hAnsi="Segoe UI" w:cs="Segoe UI"/>
          <w:bdr w:val="none" w:sz="0" w:space="0" w:color="auto" w:frame="1"/>
        </w:rPr>
        <w:t> StringExample{    </w:t>
      </w:r>
    </w:p>
    <w:p w:rsidR="001329D8" w:rsidRPr="00CF0779" w:rsidRDefault="001329D8" w:rsidP="00CF0779">
      <w:pPr>
        <w:numPr>
          <w:ilvl w:val="0"/>
          <w:numId w:val="16"/>
        </w:numPr>
        <w:spacing w:after="0" w:line="240" w:lineRule="auto"/>
        <w:ind w:left="0"/>
        <w:jc w:val="both"/>
        <w:rPr>
          <w:rFonts w:ascii="Segoe UI" w:hAnsi="Segoe UI" w:cs="Segoe UI"/>
        </w:rPr>
      </w:pPr>
      <w:r w:rsidRPr="00CF0779">
        <w:rPr>
          <w:rStyle w:val="keyword"/>
          <w:rFonts w:ascii="Segoe UI" w:hAnsi="Segoe UI" w:cs="Segoe UI"/>
          <w:b/>
          <w:bCs/>
          <w:bdr w:val="none" w:sz="0" w:space="0" w:color="auto" w:frame="1"/>
        </w:rPr>
        <w:t>public</w:t>
      </w:r>
      <w:r w:rsidRPr="00CF0779">
        <w:rPr>
          <w:rFonts w:ascii="Segoe UI" w:hAnsi="Segoe UI" w:cs="Segoe UI"/>
          <w:bdr w:val="none" w:sz="0" w:space="0" w:color="auto" w:frame="1"/>
        </w:rPr>
        <w:t> </w:t>
      </w:r>
      <w:r w:rsidRPr="00CF0779">
        <w:rPr>
          <w:rStyle w:val="keyword"/>
          <w:rFonts w:ascii="Segoe UI" w:hAnsi="Segoe UI" w:cs="Segoe UI"/>
          <w:b/>
          <w:bCs/>
          <w:bdr w:val="none" w:sz="0" w:space="0" w:color="auto" w:frame="1"/>
        </w:rPr>
        <w:t>static</w:t>
      </w:r>
      <w:r w:rsidRPr="00CF0779">
        <w:rPr>
          <w:rFonts w:ascii="Segoe UI" w:hAnsi="Segoe UI" w:cs="Segoe UI"/>
          <w:bdr w:val="none" w:sz="0" w:space="0" w:color="auto" w:frame="1"/>
        </w:rPr>
        <w:t> </w:t>
      </w:r>
      <w:r w:rsidRPr="00CF0779">
        <w:rPr>
          <w:rStyle w:val="keyword"/>
          <w:rFonts w:ascii="Segoe UI" w:hAnsi="Segoe UI" w:cs="Segoe UI"/>
          <w:b/>
          <w:bCs/>
          <w:bdr w:val="none" w:sz="0" w:space="0" w:color="auto" w:frame="1"/>
        </w:rPr>
        <w:t>void</w:t>
      </w:r>
      <w:r w:rsidRPr="00CF0779">
        <w:rPr>
          <w:rFonts w:ascii="Segoe UI" w:hAnsi="Segoe UI" w:cs="Segoe UI"/>
          <w:bdr w:val="none" w:sz="0" w:space="0" w:color="auto" w:frame="1"/>
        </w:rPr>
        <w:t> main(String args[]){    </w:t>
      </w:r>
    </w:p>
    <w:p w:rsidR="001329D8" w:rsidRPr="00CF0779" w:rsidRDefault="001329D8" w:rsidP="00CF0779">
      <w:pPr>
        <w:numPr>
          <w:ilvl w:val="0"/>
          <w:numId w:val="16"/>
        </w:numPr>
        <w:spacing w:after="0" w:line="240" w:lineRule="auto"/>
        <w:ind w:left="0"/>
        <w:jc w:val="both"/>
        <w:rPr>
          <w:rFonts w:ascii="Segoe UI" w:hAnsi="Segoe UI" w:cs="Segoe UI"/>
        </w:rPr>
      </w:pPr>
      <w:r w:rsidRPr="00CF0779">
        <w:rPr>
          <w:rFonts w:ascii="Segoe UI" w:hAnsi="Segoe UI" w:cs="Segoe UI"/>
          <w:bdr w:val="none" w:sz="0" w:space="0" w:color="auto" w:frame="1"/>
        </w:rPr>
        <w:t>String s1=</w:t>
      </w:r>
      <w:r w:rsidRPr="00CF0779">
        <w:rPr>
          <w:rStyle w:val="string"/>
          <w:rFonts w:ascii="Segoe UI" w:hAnsi="Segoe UI" w:cs="Segoe UI"/>
          <w:bdr w:val="none" w:sz="0" w:space="0" w:color="auto" w:frame="1"/>
        </w:rPr>
        <w:t>"java"</w:t>
      </w:r>
      <w:r w:rsidRPr="00CF0779">
        <w:rPr>
          <w:rFonts w:ascii="Segoe UI" w:hAnsi="Segoe UI" w:cs="Segoe UI"/>
          <w:bdr w:val="none" w:sz="0" w:space="0" w:color="auto" w:frame="1"/>
        </w:rPr>
        <w:t>;</w:t>
      </w:r>
      <w:r w:rsidRPr="00CF0779">
        <w:rPr>
          <w:rStyle w:val="comment"/>
          <w:rFonts w:ascii="Segoe UI" w:hAnsi="Segoe UI" w:cs="Segoe UI"/>
          <w:bdr w:val="none" w:sz="0" w:space="0" w:color="auto" w:frame="1"/>
        </w:rPr>
        <w:t>//creating string by Java string literal  </w:t>
      </w:r>
      <w:r w:rsidRPr="00CF0779">
        <w:rPr>
          <w:rFonts w:ascii="Segoe UI" w:hAnsi="Segoe UI" w:cs="Segoe UI"/>
          <w:bdr w:val="none" w:sz="0" w:space="0" w:color="auto" w:frame="1"/>
        </w:rPr>
        <w:t>  </w:t>
      </w:r>
    </w:p>
    <w:p w:rsidR="001329D8" w:rsidRPr="00CF0779" w:rsidRDefault="001329D8" w:rsidP="00CF0779">
      <w:pPr>
        <w:numPr>
          <w:ilvl w:val="0"/>
          <w:numId w:val="16"/>
        </w:numPr>
        <w:spacing w:after="0" w:line="240" w:lineRule="auto"/>
        <w:ind w:left="0"/>
        <w:jc w:val="both"/>
        <w:rPr>
          <w:rFonts w:ascii="Segoe UI" w:hAnsi="Segoe UI" w:cs="Segoe UI"/>
        </w:rPr>
      </w:pPr>
      <w:r w:rsidRPr="00CF0779">
        <w:rPr>
          <w:rStyle w:val="keyword"/>
          <w:rFonts w:ascii="Segoe UI" w:hAnsi="Segoe UI" w:cs="Segoe UI"/>
          <w:b/>
          <w:bCs/>
          <w:bdr w:val="none" w:sz="0" w:space="0" w:color="auto" w:frame="1"/>
        </w:rPr>
        <w:t>char</w:t>
      </w:r>
      <w:r w:rsidRPr="00CF0779">
        <w:rPr>
          <w:rFonts w:ascii="Segoe UI" w:hAnsi="Segoe UI" w:cs="Segoe UI"/>
          <w:bdr w:val="none" w:sz="0" w:space="0" w:color="auto" w:frame="1"/>
        </w:rPr>
        <w:t> ch[]={</w:t>
      </w:r>
      <w:r w:rsidRPr="00CF0779">
        <w:rPr>
          <w:rStyle w:val="string"/>
          <w:rFonts w:ascii="Segoe UI" w:hAnsi="Segoe UI" w:cs="Segoe UI"/>
          <w:bdr w:val="none" w:sz="0" w:space="0" w:color="auto" w:frame="1"/>
        </w:rPr>
        <w:t>'s'</w:t>
      </w:r>
      <w:r w:rsidRPr="00CF0779">
        <w:rPr>
          <w:rFonts w:ascii="Segoe UI" w:hAnsi="Segoe UI" w:cs="Segoe UI"/>
          <w:bdr w:val="none" w:sz="0" w:space="0" w:color="auto" w:frame="1"/>
        </w:rPr>
        <w:t>,</w:t>
      </w:r>
      <w:r w:rsidRPr="00CF0779">
        <w:rPr>
          <w:rStyle w:val="string"/>
          <w:rFonts w:ascii="Segoe UI" w:hAnsi="Segoe UI" w:cs="Segoe UI"/>
          <w:bdr w:val="none" w:sz="0" w:space="0" w:color="auto" w:frame="1"/>
        </w:rPr>
        <w:t>'t'</w:t>
      </w:r>
      <w:r w:rsidRPr="00CF0779">
        <w:rPr>
          <w:rFonts w:ascii="Segoe UI" w:hAnsi="Segoe UI" w:cs="Segoe UI"/>
          <w:bdr w:val="none" w:sz="0" w:space="0" w:color="auto" w:frame="1"/>
        </w:rPr>
        <w:t>,</w:t>
      </w:r>
      <w:r w:rsidRPr="00CF0779">
        <w:rPr>
          <w:rStyle w:val="string"/>
          <w:rFonts w:ascii="Segoe UI" w:hAnsi="Segoe UI" w:cs="Segoe UI"/>
          <w:bdr w:val="none" w:sz="0" w:space="0" w:color="auto" w:frame="1"/>
        </w:rPr>
        <w:t>'r'</w:t>
      </w:r>
      <w:r w:rsidRPr="00CF0779">
        <w:rPr>
          <w:rFonts w:ascii="Segoe UI" w:hAnsi="Segoe UI" w:cs="Segoe UI"/>
          <w:bdr w:val="none" w:sz="0" w:space="0" w:color="auto" w:frame="1"/>
        </w:rPr>
        <w:t>,</w:t>
      </w:r>
      <w:r w:rsidRPr="00CF0779">
        <w:rPr>
          <w:rStyle w:val="string"/>
          <w:rFonts w:ascii="Segoe UI" w:hAnsi="Segoe UI" w:cs="Segoe UI"/>
          <w:bdr w:val="none" w:sz="0" w:space="0" w:color="auto" w:frame="1"/>
        </w:rPr>
        <w:t>'i'</w:t>
      </w:r>
      <w:r w:rsidRPr="00CF0779">
        <w:rPr>
          <w:rFonts w:ascii="Segoe UI" w:hAnsi="Segoe UI" w:cs="Segoe UI"/>
          <w:bdr w:val="none" w:sz="0" w:space="0" w:color="auto" w:frame="1"/>
        </w:rPr>
        <w:t>,</w:t>
      </w:r>
      <w:r w:rsidRPr="00CF0779">
        <w:rPr>
          <w:rStyle w:val="string"/>
          <w:rFonts w:ascii="Segoe UI" w:hAnsi="Segoe UI" w:cs="Segoe UI"/>
          <w:bdr w:val="none" w:sz="0" w:space="0" w:color="auto" w:frame="1"/>
        </w:rPr>
        <w:t>'n'</w:t>
      </w:r>
      <w:r w:rsidRPr="00CF0779">
        <w:rPr>
          <w:rFonts w:ascii="Segoe UI" w:hAnsi="Segoe UI" w:cs="Segoe UI"/>
          <w:bdr w:val="none" w:sz="0" w:space="0" w:color="auto" w:frame="1"/>
        </w:rPr>
        <w:t>,</w:t>
      </w:r>
      <w:r w:rsidRPr="00CF0779">
        <w:rPr>
          <w:rStyle w:val="string"/>
          <w:rFonts w:ascii="Segoe UI" w:hAnsi="Segoe UI" w:cs="Segoe UI"/>
          <w:bdr w:val="none" w:sz="0" w:space="0" w:color="auto" w:frame="1"/>
        </w:rPr>
        <w:t>'g'</w:t>
      </w:r>
      <w:r w:rsidRPr="00CF0779">
        <w:rPr>
          <w:rFonts w:ascii="Segoe UI" w:hAnsi="Segoe UI" w:cs="Segoe UI"/>
          <w:bdr w:val="none" w:sz="0" w:space="0" w:color="auto" w:frame="1"/>
        </w:rPr>
        <w:t>,</w:t>
      </w:r>
      <w:r w:rsidRPr="00CF0779">
        <w:rPr>
          <w:rStyle w:val="string"/>
          <w:rFonts w:ascii="Segoe UI" w:hAnsi="Segoe UI" w:cs="Segoe UI"/>
          <w:bdr w:val="none" w:sz="0" w:space="0" w:color="auto" w:frame="1"/>
        </w:rPr>
        <w:t>'s'</w:t>
      </w:r>
      <w:r w:rsidRPr="00CF0779">
        <w:rPr>
          <w:rFonts w:ascii="Segoe UI" w:hAnsi="Segoe UI" w:cs="Segoe UI"/>
          <w:bdr w:val="none" w:sz="0" w:space="0" w:color="auto" w:frame="1"/>
        </w:rPr>
        <w:t>};    </w:t>
      </w:r>
    </w:p>
    <w:p w:rsidR="001329D8" w:rsidRPr="00CF0779" w:rsidRDefault="001329D8" w:rsidP="00CF0779">
      <w:pPr>
        <w:numPr>
          <w:ilvl w:val="0"/>
          <w:numId w:val="16"/>
        </w:numPr>
        <w:spacing w:after="0" w:line="240" w:lineRule="auto"/>
        <w:ind w:left="0"/>
        <w:jc w:val="both"/>
        <w:rPr>
          <w:rFonts w:ascii="Segoe UI" w:hAnsi="Segoe UI" w:cs="Segoe UI"/>
        </w:rPr>
      </w:pPr>
      <w:r w:rsidRPr="00CF0779">
        <w:rPr>
          <w:rFonts w:ascii="Segoe UI" w:hAnsi="Segoe UI" w:cs="Segoe UI"/>
          <w:bdr w:val="none" w:sz="0" w:space="0" w:color="auto" w:frame="1"/>
        </w:rPr>
        <w:t>String s2=</w:t>
      </w:r>
      <w:r w:rsidRPr="00CF0779">
        <w:rPr>
          <w:rStyle w:val="keyword"/>
          <w:rFonts w:ascii="Segoe UI" w:hAnsi="Segoe UI" w:cs="Segoe UI"/>
          <w:b/>
          <w:bCs/>
          <w:bdr w:val="none" w:sz="0" w:space="0" w:color="auto" w:frame="1"/>
        </w:rPr>
        <w:t>new</w:t>
      </w:r>
      <w:r w:rsidRPr="00CF0779">
        <w:rPr>
          <w:rFonts w:ascii="Segoe UI" w:hAnsi="Segoe UI" w:cs="Segoe UI"/>
          <w:bdr w:val="none" w:sz="0" w:space="0" w:color="auto" w:frame="1"/>
        </w:rPr>
        <w:t> String(ch);</w:t>
      </w:r>
      <w:r w:rsidRPr="00CF0779">
        <w:rPr>
          <w:rStyle w:val="comment"/>
          <w:rFonts w:ascii="Segoe UI" w:hAnsi="Segoe UI" w:cs="Segoe UI"/>
          <w:bdr w:val="none" w:sz="0" w:space="0" w:color="auto" w:frame="1"/>
        </w:rPr>
        <w:t>//converting char array to string  </w:t>
      </w:r>
      <w:r w:rsidRPr="00CF0779">
        <w:rPr>
          <w:rFonts w:ascii="Segoe UI" w:hAnsi="Segoe UI" w:cs="Segoe UI"/>
          <w:bdr w:val="none" w:sz="0" w:space="0" w:color="auto" w:frame="1"/>
        </w:rPr>
        <w:t>  </w:t>
      </w:r>
    </w:p>
    <w:p w:rsidR="001329D8" w:rsidRPr="00CF0779" w:rsidRDefault="001329D8" w:rsidP="00CF0779">
      <w:pPr>
        <w:numPr>
          <w:ilvl w:val="0"/>
          <w:numId w:val="16"/>
        </w:numPr>
        <w:spacing w:after="0" w:line="240" w:lineRule="auto"/>
        <w:ind w:left="0"/>
        <w:jc w:val="both"/>
        <w:rPr>
          <w:rFonts w:ascii="Segoe UI" w:hAnsi="Segoe UI" w:cs="Segoe UI"/>
        </w:rPr>
      </w:pPr>
      <w:r w:rsidRPr="00CF0779">
        <w:rPr>
          <w:rFonts w:ascii="Segoe UI" w:hAnsi="Segoe UI" w:cs="Segoe UI"/>
          <w:bdr w:val="none" w:sz="0" w:space="0" w:color="auto" w:frame="1"/>
        </w:rPr>
        <w:t>String s3=</w:t>
      </w:r>
      <w:r w:rsidRPr="00CF0779">
        <w:rPr>
          <w:rStyle w:val="keyword"/>
          <w:rFonts w:ascii="Segoe UI" w:hAnsi="Segoe UI" w:cs="Segoe UI"/>
          <w:b/>
          <w:bCs/>
          <w:bdr w:val="none" w:sz="0" w:space="0" w:color="auto" w:frame="1"/>
        </w:rPr>
        <w:t>new</w:t>
      </w:r>
      <w:r w:rsidRPr="00CF0779">
        <w:rPr>
          <w:rFonts w:ascii="Segoe UI" w:hAnsi="Segoe UI" w:cs="Segoe UI"/>
          <w:bdr w:val="none" w:sz="0" w:space="0" w:color="auto" w:frame="1"/>
        </w:rPr>
        <w:t> String(</w:t>
      </w:r>
      <w:r w:rsidRPr="00CF0779">
        <w:rPr>
          <w:rStyle w:val="string"/>
          <w:rFonts w:ascii="Segoe UI" w:hAnsi="Segoe UI" w:cs="Segoe UI"/>
          <w:bdr w:val="none" w:sz="0" w:space="0" w:color="auto" w:frame="1"/>
        </w:rPr>
        <w:t>"example"</w:t>
      </w:r>
      <w:r w:rsidRPr="00CF0779">
        <w:rPr>
          <w:rFonts w:ascii="Segoe UI" w:hAnsi="Segoe UI" w:cs="Segoe UI"/>
          <w:bdr w:val="none" w:sz="0" w:space="0" w:color="auto" w:frame="1"/>
        </w:rPr>
        <w:t>);</w:t>
      </w:r>
      <w:r w:rsidRPr="00CF0779">
        <w:rPr>
          <w:rStyle w:val="comment"/>
          <w:rFonts w:ascii="Segoe UI" w:hAnsi="Segoe UI" w:cs="Segoe UI"/>
          <w:bdr w:val="none" w:sz="0" w:space="0" w:color="auto" w:frame="1"/>
        </w:rPr>
        <w:t>//creating Java string by new keyword  </w:t>
      </w:r>
      <w:r w:rsidRPr="00CF0779">
        <w:rPr>
          <w:rFonts w:ascii="Segoe UI" w:hAnsi="Segoe UI" w:cs="Segoe UI"/>
          <w:bdr w:val="none" w:sz="0" w:space="0" w:color="auto" w:frame="1"/>
        </w:rPr>
        <w:t>  </w:t>
      </w:r>
    </w:p>
    <w:p w:rsidR="001329D8" w:rsidRPr="00CF0779" w:rsidRDefault="001329D8" w:rsidP="00CF0779">
      <w:pPr>
        <w:numPr>
          <w:ilvl w:val="0"/>
          <w:numId w:val="16"/>
        </w:numPr>
        <w:spacing w:after="0" w:line="240" w:lineRule="auto"/>
        <w:ind w:left="0"/>
        <w:jc w:val="both"/>
        <w:rPr>
          <w:rFonts w:ascii="Segoe UI" w:hAnsi="Segoe UI" w:cs="Segoe UI"/>
        </w:rPr>
      </w:pPr>
      <w:r w:rsidRPr="00CF0779">
        <w:rPr>
          <w:rFonts w:ascii="Segoe UI" w:hAnsi="Segoe UI" w:cs="Segoe UI"/>
          <w:bdr w:val="none" w:sz="0" w:space="0" w:color="auto" w:frame="1"/>
        </w:rPr>
        <w:t>System.out.println(s1);    </w:t>
      </w:r>
    </w:p>
    <w:p w:rsidR="001329D8" w:rsidRPr="00CF0779" w:rsidRDefault="001329D8" w:rsidP="00CF0779">
      <w:pPr>
        <w:numPr>
          <w:ilvl w:val="0"/>
          <w:numId w:val="16"/>
        </w:numPr>
        <w:spacing w:after="0" w:line="240" w:lineRule="auto"/>
        <w:ind w:left="0"/>
        <w:jc w:val="both"/>
        <w:rPr>
          <w:rFonts w:ascii="Segoe UI" w:hAnsi="Segoe UI" w:cs="Segoe UI"/>
        </w:rPr>
      </w:pPr>
      <w:r w:rsidRPr="00CF0779">
        <w:rPr>
          <w:rFonts w:ascii="Segoe UI" w:hAnsi="Segoe UI" w:cs="Segoe UI"/>
          <w:bdr w:val="none" w:sz="0" w:space="0" w:color="auto" w:frame="1"/>
        </w:rPr>
        <w:t>System.out.println(s2);    </w:t>
      </w:r>
    </w:p>
    <w:p w:rsidR="001329D8" w:rsidRPr="00CF0779" w:rsidRDefault="001329D8" w:rsidP="00CF0779">
      <w:pPr>
        <w:numPr>
          <w:ilvl w:val="0"/>
          <w:numId w:val="16"/>
        </w:numPr>
        <w:spacing w:after="0" w:line="240" w:lineRule="auto"/>
        <w:ind w:left="0"/>
        <w:jc w:val="both"/>
        <w:rPr>
          <w:rFonts w:ascii="Segoe UI" w:hAnsi="Segoe UI" w:cs="Segoe UI"/>
        </w:rPr>
      </w:pPr>
      <w:r w:rsidRPr="00CF0779">
        <w:rPr>
          <w:rFonts w:ascii="Segoe UI" w:hAnsi="Segoe UI" w:cs="Segoe UI"/>
          <w:bdr w:val="none" w:sz="0" w:space="0" w:color="auto" w:frame="1"/>
        </w:rPr>
        <w:t>System.out.println(s3);    </w:t>
      </w:r>
    </w:p>
    <w:p w:rsidR="001329D8" w:rsidRPr="00CF0779" w:rsidRDefault="001329D8" w:rsidP="00CF0779">
      <w:pPr>
        <w:numPr>
          <w:ilvl w:val="0"/>
          <w:numId w:val="16"/>
        </w:numPr>
        <w:spacing w:after="0" w:line="240" w:lineRule="auto"/>
        <w:ind w:left="0"/>
        <w:jc w:val="both"/>
        <w:rPr>
          <w:rFonts w:ascii="Segoe UI" w:hAnsi="Segoe UI" w:cs="Segoe UI"/>
        </w:rPr>
      </w:pPr>
      <w:r w:rsidRPr="00CF0779">
        <w:rPr>
          <w:rFonts w:ascii="Segoe UI" w:hAnsi="Segoe UI" w:cs="Segoe UI"/>
          <w:bdr w:val="none" w:sz="0" w:space="0" w:color="auto" w:frame="1"/>
        </w:rPr>
        <w:t>}}    </w:t>
      </w:r>
    </w:p>
    <w:p w:rsidR="001329D8" w:rsidRPr="00CF0779" w:rsidRDefault="00E80FC5" w:rsidP="00CF0779">
      <w:pPr>
        <w:spacing w:after="0" w:line="240" w:lineRule="auto"/>
        <w:rPr>
          <w:rFonts w:ascii="Times New Roman" w:hAnsi="Times New Roman" w:cs="Times New Roman"/>
          <w:sz w:val="24"/>
          <w:szCs w:val="24"/>
        </w:rPr>
      </w:pPr>
      <w:hyperlink r:id="rId19" w:tgtFrame="_blank" w:history="1">
        <w:r w:rsidR="001329D8" w:rsidRPr="00CF0779">
          <w:rPr>
            <w:rStyle w:val="Hyperlink"/>
            <w:rFonts w:ascii="Verdana" w:hAnsi="Verdana" w:cs="Segoe UI"/>
            <w:b/>
            <w:bCs/>
            <w:color w:val="auto"/>
            <w:sz w:val="18"/>
            <w:szCs w:val="18"/>
            <w:shd w:val="clear" w:color="auto" w:fill="4CAF50"/>
          </w:rPr>
          <w:t>Test it Now</w:t>
        </w:r>
      </w:hyperlink>
    </w:p>
    <w:p w:rsidR="001329D8" w:rsidRPr="00CF0779" w:rsidRDefault="001329D8" w:rsidP="00CF0779">
      <w:pPr>
        <w:pStyle w:val="NormalWeb"/>
        <w:shd w:val="clear" w:color="auto" w:fill="FFFFFF"/>
        <w:spacing w:before="0" w:beforeAutospacing="0" w:after="0" w:afterAutospacing="0"/>
        <w:jc w:val="both"/>
        <w:rPr>
          <w:rFonts w:ascii="Segoe UI" w:hAnsi="Segoe UI" w:cs="Segoe UI"/>
          <w:sz w:val="22"/>
          <w:szCs w:val="22"/>
        </w:rPr>
      </w:pPr>
      <w:r w:rsidRPr="00CF0779">
        <w:rPr>
          <w:rStyle w:val="Strong"/>
          <w:rFonts w:ascii="Segoe UI" w:hAnsi="Segoe UI" w:cs="Segoe UI"/>
          <w:sz w:val="22"/>
          <w:szCs w:val="22"/>
        </w:rPr>
        <w:t>Output:</w:t>
      </w:r>
    </w:p>
    <w:p w:rsidR="001329D8" w:rsidRPr="00CF0779" w:rsidRDefault="001329D8" w:rsidP="00CF0779">
      <w:pPr>
        <w:pStyle w:val="HTMLPreformatted"/>
        <w:shd w:val="clear" w:color="auto" w:fill="1C1D1C"/>
        <w:jc w:val="both"/>
      </w:pPr>
      <w:r w:rsidRPr="00CF0779">
        <w:t>java</w:t>
      </w:r>
    </w:p>
    <w:p w:rsidR="001329D8" w:rsidRPr="00CF0779" w:rsidRDefault="001329D8" w:rsidP="00CF0779">
      <w:pPr>
        <w:pStyle w:val="HTMLPreformatted"/>
        <w:shd w:val="clear" w:color="auto" w:fill="1C1D1C"/>
        <w:jc w:val="both"/>
      </w:pPr>
      <w:r w:rsidRPr="00CF0779">
        <w:t>strings</w:t>
      </w:r>
    </w:p>
    <w:p w:rsidR="001329D8" w:rsidRPr="00CF0779" w:rsidRDefault="001329D8" w:rsidP="00CF0779">
      <w:pPr>
        <w:pStyle w:val="HTMLPreformatted"/>
        <w:shd w:val="clear" w:color="auto" w:fill="1C1D1C"/>
        <w:jc w:val="both"/>
      </w:pPr>
      <w:r w:rsidRPr="00CF0779">
        <w:t>example</w:t>
      </w:r>
    </w:p>
    <w:p w:rsidR="001329D8" w:rsidRPr="00CF0779" w:rsidRDefault="001329D8" w:rsidP="00CF0779">
      <w:pPr>
        <w:pStyle w:val="NormalWeb"/>
        <w:shd w:val="clear" w:color="auto" w:fill="FFFFFF"/>
        <w:spacing w:before="0" w:beforeAutospacing="0" w:after="0" w:afterAutospacing="0"/>
        <w:jc w:val="both"/>
        <w:rPr>
          <w:rFonts w:ascii="Segoe UI" w:hAnsi="Segoe UI" w:cs="Segoe UI"/>
          <w:sz w:val="22"/>
          <w:szCs w:val="22"/>
        </w:rPr>
      </w:pPr>
      <w:r w:rsidRPr="00CF0779">
        <w:rPr>
          <w:rFonts w:ascii="Segoe UI" w:hAnsi="Segoe UI" w:cs="Segoe UI"/>
          <w:sz w:val="22"/>
          <w:szCs w:val="22"/>
        </w:rPr>
        <w:t>The above code, converts a </w:t>
      </w:r>
      <w:r w:rsidRPr="00CF0779">
        <w:rPr>
          <w:rStyle w:val="Emphasis"/>
          <w:rFonts w:ascii="Segoe UI" w:hAnsi="Segoe UI" w:cs="Segoe UI"/>
          <w:b/>
          <w:bCs/>
          <w:sz w:val="22"/>
          <w:szCs w:val="22"/>
        </w:rPr>
        <w:t>char</w:t>
      </w:r>
      <w:r w:rsidRPr="00CF0779">
        <w:rPr>
          <w:rFonts w:ascii="Segoe UI" w:hAnsi="Segoe UI" w:cs="Segoe UI"/>
          <w:sz w:val="22"/>
          <w:szCs w:val="22"/>
        </w:rPr>
        <w:t> array into a </w:t>
      </w:r>
      <w:r w:rsidRPr="00CF0779">
        <w:rPr>
          <w:rStyle w:val="Strong"/>
          <w:rFonts w:ascii="Segoe UI" w:hAnsi="Segoe UI" w:cs="Segoe UI"/>
          <w:sz w:val="22"/>
          <w:szCs w:val="22"/>
        </w:rPr>
        <w:t>String</w:t>
      </w:r>
      <w:r w:rsidRPr="00CF0779">
        <w:rPr>
          <w:rFonts w:ascii="Segoe UI" w:hAnsi="Segoe UI" w:cs="Segoe UI"/>
          <w:sz w:val="22"/>
          <w:szCs w:val="22"/>
        </w:rPr>
        <w:t> object. And displays the String objects </w:t>
      </w:r>
      <w:r w:rsidRPr="00CF0779">
        <w:rPr>
          <w:rStyle w:val="Emphasis"/>
          <w:rFonts w:ascii="Segoe UI" w:hAnsi="Segoe UI" w:cs="Segoe UI"/>
          <w:b/>
          <w:bCs/>
          <w:sz w:val="22"/>
          <w:szCs w:val="22"/>
        </w:rPr>
        <w:t>s1, s2</w:t>
      </w:r>
      <w:r w:rsidRPr="00CF0779">
        <w:rPr>
          <w:rFonts w:ascii="Segoe UI" w:hAnsi="Segoe UI" w:cs="Segoe UI"/>
          <w:sz w:val="22"/>
          <w:szCs w:val="22"/>
        </w:rPr>
        <w:t>, and </w:t>
      </w:r>
      <w:r w:rsidRPr="00CF0779">
        <w:rPr>
          <w:rStyle w:val="Emphasis"/>
          <w:rFonts w:ascii="Segoe UI" w:hAnsi="Segoe UI" w:cs="Segoe UI"/>
          <w:b/>
          <w:bCs/>
          <w:sz w:val="22"/>
          <w:szCs w:val="22"/>
        </w:rPr>
        <w:t>s3</w:t>
      </w:r>
      <w:r w:rsidRPr="00CF0779">
        <w:rPr>
          <w:rFonts w:ascii="Segoe UI" w:hAnsi="Segoe UI" w:cs="Segoe UI"/>
          <w:sz w:val="22"/>
          <w:szCs w:val="22"/>
        </w:rPr>
        <w:t> on console using </w:t>
      </w:r>
      <w:r w:rsidRPr="00CF0779">
        <w:rPr>
          <w:rStyle w:val="Emphasis"/>
          <w:rFonts w:ascii="Segoe UI" w:hAnsi="Segoe UI" w:cs="Segoe UI"/>
          <w:b/>
          <w:bCs/>
          <w:sz w:val="22"/>
          <w:szCs w:val="22"/>
        </w:rPr>
        <w:t>println()</w:t>
      </w:r>
      <w:r w:rsidRPr="00CF0779">
        <w:rPr>
          <w:rFonts w:ascii="Segoe UI" w:hAnsi="Segoe UI" w:cs="Segoe UI"/>
          <w:sz w:val="22"/>
          <w:szCs w:val="22"/>
        </w:rPr>
        <w:t> method.</w:t>
      </w:r>
    </w:p>
    <w:p w:rsidR="001329D8" w:rsidRPr="00CF0779" w:rsidRDefault="001329D8" w:rsidP="00CF0779">
      <w:pPr>
        <w:pStyle w:val="Heading3"/>
        <w:shd w:val="clear" w:color="auto" w:fill="FFFFFF"/>
        <w:spacing w:before="0" w:line="240" w:lineRule="auto"/>
        <w:jc w:val="both"/>
        <w:rPr>
          <w:rFonts w:ascii="Helvetica" w:hAnsi="Helvetica" w:cs="Helvetica"/>
          <w:b w:val="0"/>
          <w:bCs w:val="0"/>
          <w:color w:val="auto"/>
          <w:sz w:val="34"/>
          <w:szCs w:val="34"/>
        </w:rPr>
      </w:pPr>
      <w:r w:rsidRPr="00CF0779">
        <w:rPr>
          <w:rFonts w:ascii="Helvetica" w:hAnsi="Helvetica" w:cs="Helvetica"/>
          <w:b w:val="0"/>
          <w:bCs w:val="0"/>
          <w:color w:val="auto"/>
          <w:sz w:val="34"/>
          <w:szCs w:val="34"/>
        </w:rPr>
        <w:t>Java String class methods</w:t>
      </w:r>
    </w:p>
    <w:p w:rsidR="001329D8" w:rsidRPr="00CF0779" w:rsidRDefault="001329D8" w:rsidP="00CF0779">
      <w:pPr>
        <w:pStyle w:val="NormalWeb"/>
        <w:shd w:val="clear" w:color="auto" w:fill="FFFFFF"/>
        <w:spacing w:before="0" w:beforeAutospacing="0" w:after="0" w:afterAutospacing="0"/>
        <w:jc w:val="both"/>
        <w:rPr>
          <w:rFonts w:ascii="Segoe UI" w:hAnsi="Segoe UI" w:cs="Segoe UI"/>
          <w:sz w:val="22"/>
          <w:szCs w:val="22"/>
        </w:rPr>
      </w:pPr>
      <w:r w:rsidRPr="00CF0779">
        <w:rPr>
          <w:rFonts w:ascii="Segoe UI" w:hAnsi="Segoe UI" w:cs="Segoe UI"/>
          <w:sz w:val="22"/>
          <w:szCs w:val="22"/>
        </w:rPr>
        <w:t>The java.lang.String class provides many useful methods to perform operations on sequence of char values.</w:t>
      </w:r>
    </w:p>
    <w:tbl>
      <w:tblPr>
        <w:tblStyle w:val="TableGrid"/>
        <w:tblW w:w="10052" w:type="dxa"/>
        <w:tblLook w:val="04A0"/>
      </w:tblPr>
      <w:tblGrid>
        <w:gridCol w:w="553"/>
        <w:gridCol w:w="5509"/>
        <w:gridCol w:w="3990"/>
      </w:tblGrid>
      <w:tr w:rsidR="001329D8" w:rsidRPr="00CF0779" w:rsidTr="00CF0779">
        <w:tc>
          <w:tcPr>
            <w:tcW w:w="0" w:type="auto"/>
            <w:hideMark/>
          </w:tcPr>
          <w:p w:rsidR="001329D8" w:rsidRPr="00CF0779" w:rsidRDefault="001329D8" w:rsidP="00CF0779">
            <w:pPr>
              <w:rPr>
                <w:b/>
                <w:bCs/>
                <w:sz w:val="23"/>
                <w:szCs w:val="23"/>
              </w:rPr>
            </w:pPr>
            <w:r w:rsidRPr="00CF0779">
              <w:rPr>
                <w:b/>
                <w:bCs/>
                <w:sz w:val="23"/>
                <w:szCs w:val="23"/>
              </w:rPr>
              <w:t>No.</w:t>
            </w:r>
          </w:p>
        </w:tc>
        <w:tc>
          <w:tcPr>
            <w:tcW w:w="0" w:type="auto"/>
            <w:hideMark/>
          </w:tcPr>
          <w:p w:rsidR="001329D8" w:rsidRPr="00CF0779" w:rsidRDefault="001329D8" w:rsidP="00CF0779">
            <w:pPr>
              <w:rPr>
                <w:b/>
                <w:bCs/>
                <w:sz w:val="23"/>
                <w:szCs w:val="23"/>
              </w:rPr>
            </w:pPr>
            <w:r w:rsidRPr="00CF0779">
              <w:rPr>
                <w:b/>
                <w:bCs/>
                <w:sz w:val="23"/>
                <w:szCs w:val="23"/>
              </w:rPr>
              <w:t>Method</w:t>
            </w:r>
          </w:p>
        </w:tc>
        <w:tc>
          <w:tcPr>
            <w:tcW w:w="0" w:type="auto"/>
            <w:hideMark/>
          </w:tcPr>
          <w:p w:rsidR="001329D8" w:rsidRPr="00CF0779" w:rsidRDefault="001329D8" w:rsidP="00CF0779">
            <w:pPr>
              <w:rPr>
                <w:b/>
                <w:bCs/>
                <w:sz w:val="23"/>
                <w:szCs w:val="23"/>
              </w:rPr>
            </w:pPr>
            <w:r w:rsidRPr="00CF0779">
              <w:rPr>
                <w:b/>
                <w:bCs/>
                <w:sz w:val="23"/>
                <w:szCs w:val="23"/>
              </w:rPr>
              <w:t>Description</w:t>
            </w:r>
          </w:p>
        </w:tc>
      </w:tr>
      <w:tr w:rsidR="001329D8" w:rsidRPr="00CF0779" w:rsidTr="00CF0779">
        <w:tc>
          <w:tcPr>
            <w:tcW w:w="0" w:type="auto"/>
            <w:hideMark/>
          </w:tcPr>
          <w:p w:rsidR="001329D8" w:rsidRPr="00CF0779" w:rsidRDefault="001329D8" w:rsidP="00CF0779">
            <w:pPr>
              <w:jc w:val="both"/>
              <w:rPr>
                <w:rFonts w:ascii="Segoe UI" w:hAnsi="Segoe UI" w:cs="Segoe UI"/>
              </w:rPr>
            </w:pPr>
            <w:r w:rsidRPr="00CF0779">
              <w:rPr>
                <w:rFonts w:ascii="Segoe UI" w:hAnsi="Segoe UI" w:cs="Segoe UI"/>
              </w:rPr>
              <w:t>1</w:t>
            </w:r>
          </w:p>
        </w:tc>
        <w:tc>
          <w:tcPr>
            <w:tcW w:w="0" w:type="auto"/>
            <w:hideMark/>
          </w:tcPr>
          <w:p w:rsidR="001329D8" w:rsidRPr="00CF0779" w:rsidRDefault="00E80FC5" w:rsidP="00CF0779">
            <w:pPr>
              <w:jc w:val="both"/>
              <w:rPr>
                <w:rFonts w:ascii="Segoe UI" w:hAnsi="Segoe UI" w:cs="Segoe UI"/>
              </w:rPr>
            </w:pPr>
            <w:hyperlink r:id="rId20" w:history="1">
              <w:r w:rsidR="001329D8" w:rsidRPr="00CF0779">
                <w:rPr>
                  <w:rStyle w:val="Hyperlink"/>
                  <w:rFonts w:ascii="Segoe UI" w:hAnsi="Segoe UI" w:cs="Segoe UI"/>
                  <w:color w:val="auto"/>
                </w:rPr>
                <w:t>char charAt(int index)</w:t>
              </w:r>
            </w:hyperlink>
          </w:p>
        </w:tc>
        <w:tc>
          <w:tcPr>
            <w:tcW w:w="0" w:type="auto"/>
            <w:hideMark/>
          </w:tcPr>
          <w:p w:rsidR="001329D8" w:rsidRPr="00CF0779" w:rsidRDefault="001329D8" w:rsidP="00CF0779">
            <w:pPr>
              <w:jc w:val="both"/>
              <w:rPr>
                <w:rFonts w:ascii="Segoe UI" w:hAnsi="Segoe UI" w:cs="Segoe UI"/>
              </w:rPr>
            </w:pPr>
            <w:r w:rsidRPr="00CF0779">
              <w:rPr>
                <w:rFonts w:ascii="Segoe UI" w:hAnsi="Segoe UI" w:cs="Segoe UI"/>
              </w:rPr>
              <w:t>It returns char value for the particular index</w:t>
            </w:r>
          </w:p>
        </w:tc>
      </w:tr>
      <w:tr w:rsidR="001329D8" w:rsidRPr="00CF0779" w:rsidTr="00CF0779">
        <w:tc>
          <w:tcPr>
            <w:tcW w:w="0" w:type="auto"/>
            <w:hideMark/>
          </w:tcPr>
          <w:p w:rsidR="001329D8" w:rsidRPr="00CF0779" w:rsidRDefault="001329D8" w:rsidP="00CF0779">
            <w:pPr>
              <w:jc w:val="both"/>
              <w:rPr>
                <w:rFonts w:ascii="Segoe UI" w:hAnsi="Segoe UI" w:cs="Segoe UI"/>
              </w:rPr>
            </w:pPr>
            <w:r w:rsidRPr="00CF0779">
              <w:rPr>
                <w:rFonts w:ascii="Segoe UI" w:hAnsi="Segoe UI" w:cs="Segoe UI"/>
              </w:rPr>
              <w:t>2</w:t>
            </w:r>
          </w:p>
        </w:tc>
        <w:tc>
          <w:tcPr>
            <w:tcW w:w="0" w:type="auto"/>
            <w:hideMark/>
          </w:tcPr>
          <w:p w:rsidR="001329D8" w:rsidRPr="00CF0779" w:rsidRDefault="00E80FC5" w:rsidP="00CF0779">
            <w:pPr>
              <w:jc w:val="both"/>
              <w:rPr>
                <w:rFonts w:ascii="Segoe UI" w:hAnsi="Segoe UI" w:cs="Segoe UI"/>
              </w:rPr>
            </w:pPr>
            <w:hyperlink r:id="rId21" w:history="1">
              <w:r w:rsidR="001329D8" w:rsidRPr="00CF0779">
                <w:rPr>
                  <w:rStyle w:val="Hyperlink"/>
                  <w:rFonts w:ascii="Segoe UI" w:hAnsi="Segoe UI" w:cs="Segoe UI"/>
                  <w:color w:val="auto"/>
                </w:rPr>
                <w:t>int length()</w:t>
              </w:r>
            </w:hyperlink>
          </w:p>
        </w:tc>
        <w:tc>
          <w:tcPr>
            <w:tcW w:w="0" w:type="auto"/>
            <w:hideMark/>
          </w:tcPr>
          <w:p w:rsidR="001329D8" w:rsidRPr="00CF0779" w:rsidRDefault="001329D8" w:rsidP="00CF0779">
            <w:pPr>
              <w:jc w:val="both"/>
              <w:rPr>
                <w:rFonts w:ascii="Segoe UI" w:hAnsi="Segoe UI" w:cs="Segoe UI"/>
              </w:rPr>
            </w:pPr>
            <w:r w:rsidRPr="00CF0779">
              <w:rPr>
                <w:rFonts w:ascii="Segoe UI" w:hAnsi="Segoe UI" w:cs="Segoe UI"/>
              </w:rPr>
              <w:t>It returns string length</w:t>
            </w:r>
          </w:p>
        </w:tc>
      </w:tr>
      <w:tr w:rsidR="001329D8" w:rsidRPr="00CF0779" w:rsidTr="00CF0779">
        <w:tc>
          <w:tcPr>
            <w:tcW w:w="0" w:type="auto"/>
            <w:hideMark/>
          </w:tcPr>
          <w:p w:rsidR="001329D8" w:rsidRPr="00CF0779" w:rsidRDefault="001329D8" w:rsidP="00CF0779">
            <w:pPr>
              <w:jc w:val="both"/>
              <w:rPr>
                <w:rFonts w:ascii="Segoe UI" w:hAnsi="Segoe UI" w:cs="Segoe UI"/>
              </w:rPr>
            </w:pPr>
            <w:r w:rsidRPr="00CF0779">
              <w:rPr>
                <w:rFonts w:ascii="Segoe UI" w:hAnsi="Segoe UI" w:cs="Segoe UI"/>
              </w:rPr>
              <w:t>3</w:t>
            </w:r>
          </w:p>
        </w:tc>
        <w:tc>
          <w:tcPr>
            <w:tcW w:w="0" w:type="auto"/>
            <w:hideMark/>
          </w:tcPr>
          <w:p w:rsidR="001329D8" w:rsidRPr="00CF0779" w:rsidRDefault="00E80FC5" w:rsidP="00CF0779">
            <w:pPr>
              <w:jc w:val="both"/>
              <w:rPr>
                <w:rFonts w:ascii="Segoe UI" w:hAnsi="Segoe UI" w:cs="Segoe UI"/>
              </w:rPr>
            </w:pPr>
            <w:hyperlink r:id="rId22" w:history="1">
              <w:r w:rsidR="001329D8" w:rsidRPr="00CF0779">
                <w:rPr>
                  <w:rStyle w:val="Hyperlink"/>
                  <w:rFonts w:ascii="Segoe UI" w:hAnsi="Segoe UI" w:cs="Segoe UI"/>
                  <w:color w:val="auto"/>
                </w:rPr>
                <w:t>static String format(String format, Object... args)</w:t>
              </w:r>
            </w:hyperlink>
          </w:p>
        </w:tc>
        <w:tc>
          <w:tcPr>
            <w:tcW w:w="0" w:type="auto"/>
            <w:hideMark/>
          </w:tcPr>
          <w:p w:rsidR="001329D8" w:rsidRPr="00CF0779" w:rsidRDefault="001329D8" w:rsidP="00CF0779">
            <w:pPr>
              <w:jc w:val="both"/>
              <w:rPr>
                <w:rFonts w:ascii="Segoe UI" w:hAnsi="Segoe UI" w:cs="Segoe UI"/>
              </w:rPr>
            </w:pPr>
            <w:r w:rsidRPr="00CF0779">
              <w:rPr>
                <w:rFonts w:ascii="Segoe UI" w:hAnsi="Segoe UI" w:cs="Segoe UI"/>
              </w:rPr>
              <w:t>It returns a formatted string.</w:t>
            </w:r>
          </w:p>
        </w:tc>
      </w:tr>
      <w:tr w:rsidR="001329D8" w:rsidRPr="00CF0779" w:rsidTr="00CF0779">
        <w:tc>
          <w:tcPr>
            <w:tcW w:w="0" w:type="auto"/>
            <w:hideMark/>
          </w:tcPr>
          <w:p w:rsidR="001329D8" w:rsidRPr="00CF0779" w:rsidRDefault="001329D8" w:rsidP="00CF0779">
            <w:pPr>
              <w:jc w:val="both"/>
              <w:rPr>
                <w:rFonts w:ascii="Segoe UI" w:hAnsi="Segoe UI" w:cs="Segoe UI"/>
              </w:rPr>
            </w:pPr>
            <w:r w:rsidRPr="00CF0779">
              <w:rPr>
                <w:rFonts w:ascii="Segoe UI" w:hAnsi="Segoe UI" w:cs="Segoe UI"/>
              </w:rPr>
              <w:t>4</w:t>
            </w:r>
          </w:p>
        </w:tc>
        <w:tc>
          <w:tcPr>
            <w:tcW w:w="0" w:type="auto"/>
            <w:hideMark/>
          </w:tcPr>
          <w:p w:rsidR="001329D8" w:rsidRPr="00CF0779" w:rsidRDefault="00E80FC5" w:rsidP="00CF0779">
            <w:pPr>
              <w:jc w:val="both"/>
              <w:rPr>
                <w:rFonts w:ascii="Segoe UI" w:hAnsi="Segoe UI" w:cs="Segoe UI"/>
              </w:rPr>
            </w:pPr>
            <w:hyperlink r:id="rId23" w:history="1">
              <w:r w:rsidR="001329D8" w:rsidRPr="00CF0779">
                <w:rPr>
                  <w:rStyle w:val="Hyperlink"/>
                  <w:rFonts w:ascii="Segoe UI" w:hAnsi="Segoe UI" w:cs="Segoe UI"/>
                  <w:color w:val="auto"/>
                </w:rPr>
                <w:t>static String format(Locale l, String format, Object... args)</w:t>
              </w:r>
            </w:hyperlink>
          </w:p>
        </w:tc>
        <w:tc>
          <w:tcPr>
            <w:tcW w:w="0" w:type="auto"/>
            <w:hideMark/>
          </w:tcPr>
          <w:p w:rsidR="001329D8" w:rsidRPr="00CF0779" w:rsidRDefault="001329D8" w:rsidP="00CF0779">
            <w:pPr>
              <w:jc w:val="both"/>
              <w:rPr>
                <w:rFonts w:ascii="Segoe UI" w:hAnsi="Segoe UI" w:cs="Segoe UI"/>
              </w:rPr>
            </w:pPr>
            <w:r w:rsidRPr="00CF0779">
              <w:rPr>
                <w:rFonts w:ascii="Segoe UI" w:hAnsi="Segoe UI" w:cs="Segoe UI"/>
              </w:rPr>
              <w:t>It returns formatted string with given locale.</w:t>
            </w:r>
          </w:p>
        </w:tc>
      </w:tr>
      <w:tr w:rsidR="001329D8" w:rsidRPr="00CF0779" w:rsidTr="00CF0779">
        <w:tc>
          <w:tcPr>
            <w:tcW w:w="0" w:type="auto"/>
            <w:hideMark/>
          </w:tcPr>
          <w:p w:rsidR="001329D8" w:rsidRPr="00CF0779" w:rsidRDefault="001329D8" w:rsidP="00CF0779">
            <w:pPr>
              <w:jc w:val="both"/>
              <w:rPr>
                <w:rFonts w:ascii="Segoe UI" w:hAnsi="Segoe UI" w:cs="Segoe UI"/>
              </w:rPr>
            </w:pPr>
            <w:r w:rsidRPr="00CF0779">
              <w:rPr>
                <w:rFonts w:ascii="Segoe UI" w:hAnsi="Segoe UI" w:cs="Segoe UI"/>
              </w:rPr>
              <w:t>5</w:t>
            </w:r>
          </w:p>
        </w:tc>
        <w:tc>
          <w:tcPr>
            <w:tcW w:w="0" w:type="auto"/>
            <w:hideMark/>
          </w:tcPr>
          <w:p w:rsidR="001329D8" w:rsidRPr="00CF0779" w:rsidRDefault="00E80FC5" w:rsidP="00CF0779">
            <w:pPr>
              <w:jc w:val="both"/>
              <w:rPr>
                <w:rFonts w:ascii="Segoe UI" w:hAnsi="Segoe UI" w:cs="Segoe UI"/>
              </w:rPr>
            </w:pPr>
            <w:hyperlink r:id="rId24" w:history="1">
              <w:r w:rsidR="001329D8" w:rsidRPr="00CF0779">
                <w:rPr>
                  <w:rStyle w:val="Hyperlink"/>
                  <w:rFonts w:ascii="Segoe UI" w:hAnsi="Segoe UI" w:cs="Segoe UI"/>
                  <w:color w:val="auto"/>
                </w:rPr>
                <w:t>String substring(int beginIndex)</w:t>
              </w:r>
            </w:hyperlink>
          </w:p>
        </w:tc>
        <w:tc>
          <w:tcPr>
            <w:tcW w:w="0" w:type="auto"/>
            <w:hideMark/>
          </w:tcPr>
          <w:p w:rsidR="001329D8" w:rsidRPr="00CF0779" w:rsidRDefault="001329D8" w:rsidP="00CF0779">
            <w:pPr>
              <w:jc w:val="both"/>
              <w:rPr>
                <w:rFonts w:ascii="Segoe UI" w:hAnsi="Segoe UI" w:cs="Segoe UI"/>
              </w:rPr>
            </w:pPr>
            <w:r w:rsidRPr="00CF0779">
              <w:rPr>
                <w:rFonts w:ascii="Segoe UI" w:hAnsi="Segoe UI" w:cs="Segoe UI"/>
              </w:rPr>
              <w:t>It returns substring for given begin index.</w:t>
            </w:r>
          </w:p>
        </w:tc>
      </w:tr>
      <w:tr w:rsidR="001329D8" w:rsidRPr="00CF0779" w:rsidTr="00CF0779">
        <w:tc>
          <w:tcPr>
            <w:tcW w:w="0" w:type="auto"/>
            <w:hideMark/>
          </w:tcPr>
          <w:p w:rsidR="001329D8" w:rsidRPr="00CF0779" w:rsidRDefault="001329D8" w:rsidP="00CF0779">
            <w:pPr>
              <w:jc w:val="both"/>
              <w:rPr>
                <w:rFonts w:ascii="Segoe UI" w:hAnsi="Segoe UI" w:cs="Segoe UI"/>
              </w:rPr>
            </w:pPr>
            <w:r w:rsidRPr="00CF0779">
              <w:rPr>
                <w:rFonts w:ascii="Segoe UI" w:hAnsi="Segoe UI" w:cs="Segoe UI"/>
              </w:rPr>
              <w:t>6</w:t>
            </w:r>
          </w:p>
        </w:tc>
        <w:tc>
          <w:tcPr>
            <w:tcW w:w="0" w:type="auto"/>
            <w:hideMark/>
          </w:tcPr>
          <w:p w:rsidR="001329D8" w:rsidRPr="00CF0779" w:rsidRDefault="00E80FC5" w:rsidP="00CF0779">
            <w:pPr>
              <w:jc w:val="both"/>
              <w:rPr>
                <w:rFonts w:ascii="Segoe UI" w:hAnsi="Segoe UI" w:cs="Segoe UI"/>
              </w:rPr>
            </w:pPr>
            <w:hyperlink r:id="rId25" w:history="1">
              <w:r w:rsidR="001329D8" w:rsidRPr="00CF0779">
                <w:rPr>
                  <w:rStyle w:val="Hyperlink"/>
                  <w:rFonts w:ascii="Segoe UI" w:hAnsi="Segoe UI" w:cs="Segoe UI"/>
                  <w:color w:val="auto"/>
                </w:rPr>
                <w:t>String substring(int beginIndex, int endIndex)</w:t>
              </w:r>
            </w:hyperlink>
          </w:p>
        </w:tc>
        <w:tc>
          <w:tcPr>
            <w:tcW w:w="0" w:type="auto"/>
            <w:hideMark/>
          </w:tcPr>
          <w:p w:rsidR="001329D8" w:rsidRPr="00CF0779" w:rsidRDefault="001329D8" w:rsidP="00CF0779">
            <w:pPr>
              <w:jc w:val="both"/>
              <w:rPr>
                <w:rFonts w:ascii="Segoe UI" w:hAnsi="Segoe UI" w:cs="Segoe UI"/>
              </w:rPr>
            </w:pPr>
            <w:r w:rsidRPr="00CF0779">
              <w:rPr>
                <w:rFonts w:ascii="Segoe UI" w:hAnsi="Segoe UI" w:cs="Segoe UI"/>
              </w:rPr>
              <w:t>It returns substring for given begin index and end index.</w:t>
            </w:r>
          </w:p>
        </w:tc>
      </w:tr>
      <w:tr w:rsidR="001329D8" w:rsidRPr="00CF0779" w:rsidTr="00CF0779">
        <w:tc>
          <w:tcPr>
            <w:tcW w:w="0" w:type="auto"/>
            <w:hideMark/>
          </w:tcPr>
          <w:p w:rsidR="001329D8" w:rsidRPr="00CF0779" w:rsidRDefault="001329D8" w:rsidP="00CF0779">
            <w:pPr>
              <w:jc w:val="both"/>
              <w:rPr>
                <w:rFonts w:ascii="Segoe UI" w:hAnsi="Segoe UI" w:cs="Segoe UI"/>
              </w:rPr>
            </w:pPr>
            <w:r w:rsidRPr="00CF0779">
              <w:rPr>
                <w:rFonts w:ascii="Segoe UI" w:hAnsi="Segoe UI" w:cs="Segoe UI"/>
              </w:rPr>
              <w:t>7</w:t>
            </w:r>
          </w:p>
        </w:tc>
        <w:tc>
          <w:tcPr>
            <w:tcW w:w="0" w:type="auto"/>
            <w:hideMark/>
          </w:tcPr>
          <w:p w:rsidR="001329D8" w:rsidRPr="00CF0779" w:rsidRDefault="00E80FC5" w:rsidP="00CF0779">
            <w:pPr>
              <w:jc w:val="both"/>
              <w:rPr>
                <w:rFonts w:ascii="Segoe UI" w:hAnsi="Segoe UI" w:cs="Segoe UI"/>
              </w:rPr>
            </w:pPr>
            <w:hyperlink r:id="rId26" w:history="1">
              <w:r w:rsidR="001329D8" w:rsidRPr="00CF0779">
                <w:rPr>
                  <w:rStyle w:val="Hyperlink"/>
                  <w:rFonts w:ascii="Segoe UI" w:hAnsi="Segoe UI" w:cs="Segoe UI"/>
                  <w:color w:val="auto"/>
                </w:rPr>
                <w:t>boolean contains(CharSequence s)</w:t>
              </w:r>
            </w:hyperlink>
          </w:p>
        </w:tc>
        <w:tc>
          <w:tcPr>
            <w:tcW w:w="0" w:type="auto"/>
            <w:hideMark/>
          </w:tcPr>
          <w:p w:rsidR="001329D8" w:rsidRPr="00CF0779" w:rsidRDefault="001329D8" w:rsidP="00CF0779">
            <w:pPr>
              <w:jc w:val="both"/>
              <w:rPr>
                <w:rFonts w:ascii="Segoe UI" w:hAnsi="Segoe UI" w:cs="Segoe UI"/>
              </w:rPr>
            </w:pPr>
            <w:r w:rsidRPr="00CF0779">
              <w:rPr>
                <w:rFonts w:ascii="Segoe UI" w:hAnsi="Segoe UI" w:cs="Segoe UI"/>
              </w:rPr>
              <w:t>It returns true or false after matching the sequence of char value.</w:t>
            </w:r>
          </w:p>
        </w:tc>
      </w:tr>
      <w:tr w:rsidR="001329D8" w:rsidRPr="00CF0779" w:rsidTr="00CF0779">
        <w:tc>
          <w:tcPr>
            <w:tcW w:w="0" w:type="auto"/>
            <w:hideMark/>
          </w:tcPr>
          <w:p w:rsidR="001329D8" w:rsidRPr="00CF0779" w:rsidRDefault="001329D8" w:rsidP="00CF0779">
            <w:pPr>
              <w:jc w:val="both"/>
              <w:rPr>
                <w:rFonts w:ascii="Segoe UI" w:hAnsi="Segoe UI" w:cs="Segoe UI"/>
              </w:rPr>
            </w:pPr>
            <w:r w:rsidRPr="00CF0779">
              <w:rPr>
                <w:rFonts w:ascii="Segoe UI" w:hAnsi="Segoe UI" w:cs="Segoe UI"/>
              </w:rPr>
              <w:lastRenderedPageBreak/>
              <w:t>8</w:t>
            </w:r>
          </w:p>
        </w:tc>
        <w:tc>
          <w:tcPr>
            <w:tcW w:w="0" w:type="auto"/>
            <w:hideMark/>
          </w:tcPr>
          <w:p w:rsidR="001329D8" w:rsidRPr="00CF0779" w:rsidRDefault="00E80FC5" w:rsidP="00CF0779">
            <w:pPr>
              <w:jc w:val="both"/>
              <w:rPr>
                <w:rFonts w:ascii="Segoe UI" w:hAnsi="Segoe UI" w:cs="Segoe UI"/>
              </w:rPr>
            </w:pPr>
            <w:hyperlink r:id="rId27" w:history="1">
              <w:r w:rsidR="001329D8" w:rsidRPr="00CF0779">
                <w:rPr>
                  <w:rStyle w:val="Hyperlink"/>
                  <w:rFonts w:ascii="Segoe UI" w:hAnsi="Segoe UI" w:cs="Segoe UI"/>
                  <w:color w:val="auto"/>
                </w:rPr>
                <w:t>static String join(CharSequence delimiter, CharSequence... elements)</w:t>
              </w:r>
            </w:hyperlink>
          </w:p>
        </w:tc>
        <w:tc>
          <w:tcPr>
            <w:tcW w:w="0" w:type="auto"/>
            <w:hideMark/>
          </w:tcPr>
          <w:p w:rsidR="001329D8" w:rsidRPr="00CF0779" w:rsidRDefault="001329D8" w:rsidP="00CF0779">
            <w:pPr>
              <w:jc w:val="both"/>
              <w:rPr>
                <w:rFonts w:ascii="Segoe UI" w:hAnsi="Segoe UI" w:cs="Segoe UI"/>
              </w:rPr>
            </w:pPr>
            <w:r w:rsidRPr="00CF0779">
              <w:rPr>
                <w:rFonts w:ascii="Segoe UI" w:hAnsi="Segoe UI" w:cs="Segoe UI"/>
              </w:rPr>
              <w:t>It returns a joined string.</w:t>
            </w:r>
          </w:p>
        </w:tc>
      </w:tr>
      <w:tr w:rsidR="001329D8" w:rsidRPr="00CF0779" w:rsidTr="00CF0779">
        <w:tc>
          <w:tcPr>
            <w:tcW w:w="0" w:type="auto"/>
            <w:hideMark/>
          </w:tcPr>
          <w:p w:rsidR="001329D8" w:rsidRPr="00CF0779" w:rsidRDefault="001329D8" w:rsidP="00CF0779">
            <w:pPr>
              <w:jc w:val="both"/>
              <w:rPr>
                <w:rFonts w:ascii="Segoe UI" w:hAnsi="Segoe UI" w:cs="Segoe UI"/>
              </w:rPr>
            </w:pPr>
            <w:r w:rsidRPr="00CF0779">
              <w:rPr>
                <w:rFonts w:ascii="Segoe UI" w:hAnsi="Segoe UI" w:cs="Segoe UI"/>
              </w:rPr>
              <w:t>9</w:t>
            </w:r>
          </w:p>
        </w:tc>
        <w:tc>
          <w:tcPr>
            <w:tcW w:w="0" w:type="auto"/>
            <w:hideMark/>
          </w:tcPr>
          <w:p w:rsidR="001329D8" w:rsidRPr="00CF0779" w:rsidRDefault="00E80FC5" w:rsidP="00CF0779">
            <w:pPr>
              <w:jc w:val="both"/>
              <w:rPr>
                <w:rFonts w:ascii="Segoe UI" w:hAnsi="Segoe UI" w:cs="Segoe UI"/>
              </w:rPr>
            </w:pPr>
            <w:hyperlink r:id="rId28" w:history="1">
              <w:r w:rsidR="001329D8" w:rsidRPr="00CF0779">
                <w:rPr>
                  <w:rStyle w:val="Hyperlink"/>
                  <w:rFonts w:ascii="Segoe UI" w:hAnsi="Segoe UI" w:cs="Segoe UI"/>
                  <w:color w:val="auto"/>
                </w:rPr>
                <w:t>static String join(CharSequence delimiter, Iterable&lt;? extends CharSequence&gt; elements)</w:t>
              </w:r>
            </w:hyperlink>
          </w:p>
        </w:tc>
        <w:tc>
          <w:tcPr>
            <w:tcW w:w="0" w:type="auto"/>
            <w:hideMark/>
          </w:tcPr>
          <w:p w:rsidR="001329D8" w:rsidRPr="00CF0779" w:rsidRDefault="001329D8" w:rsidP="00CF0779">
            <w:pPr>
              <w:jc w:val="both"/>
              <w:rPr>
                <w:rFonts w:ascii="Segoe UI" w:hAnsi="Segoe UI" w:cs="Segoe UI"/>
              </w:rPr>
            </w:pPr>
            <w:r w:rsidRPr="00CF0779">
              <w:rPr>
                <w:rFonts w:ascii="Segoe UI" w:hAnsi="Segoe UI" w:cs="Segoe UI"/>
              </w:rPr>
              <w:t>It returns a joined string.</w:t>
            </w:r>
          </w:p>
        </w:tc>
      </w:tr>
      <w:tr w:rsidR="001329D8" w:rsidRPr="00CF0779" w:rsidTr="00CF0779">
        <w:tc>
          <w:tcPr>
            <w:tcW w:w="0" w:type="auto"/>
            <w:hideMark/>
          </w:tcPr>
          <w:p w:rsidR="001329D8" w:rsidRPr="00CF0779" w:rsidRDefault="001329D8" w:rsidP="00CF0779">
            <w:pPr>
              <w:jc w:val="both"/>
              <w:rPr>
                <w:rFonts w:ascii="Segoe UI" w:hAnsi="Segoe UI" w:cs="Segoe UI"/>
              </w:rPr>
            </w:pPr>
            <w:r w:rsidRPr="00CF0779">
              <w:rPr>
                <w:rFonts w:ascii="Segoe UI" w:hAnsi="Segoe UI" w:cs="Segoe UI"/>
              </w:rPr>
              <w:t>10</w:t>
            </w:r>
          </w:p>
        </w:tc>
        <w:tc>
          <w:tcPr>
            <w:tcW w:w="0" w:type="auto"/>
            <w:hideMark/>
          </w:tcPr>
          <w:p w:rsidR="001329D8" w:rsidRPr="00CF0779" w:rsidRDefault="00E80FC5" w:rsidP="00CF0779">
            <w:pPr>
              <w:jc w:val="both"/>
              <w:rPr>
                <w:rFonts w:ascii="Segoe UI" w:hAnsi="Segoe UI" w:cs="Segoe UI"/>
              </w:rPr>
            </w:pPr>
            <w:hyperlink r:id="rId29" w:history="1">
              <w:r w:rsidR="001329D8" w:rsidRPr="00CF0779">
                <w:rPr>
                  <w:rStyle w:val="Hyperlink"/>
                  <w:rFonts w:ascii="Segoe UI" w:hAnsi="Segoe UI" w:cs="Segoe UI"/>
                  <w:color w:val="auto"/>
                </w:rPr>
                <w:t>boolean equals(Object another)</w:t>
              </w:r>
            </w:hyperlink>
          </w:p>
        </w:tc>
        <w:tc>
          <w:tcPr>
            <w:tcW w:w="0" w:type="auto"/>
            <w:hideMark/>
          </w:tcPr>
          <w:p w:rsidR="001329D8" w:rsidRPr="00CF0779" w:rsidRDefault="001329D8" w:rsidP="00CF0779">
            <w:pPr>
              <w:jc w:val="both"/>
              <w:rPr>
                <w:rFonts w:ascii="Segoe UI" w:hAnsi="Segoe UI" w:cs="Segoe UI"/>
              </w:rPr>
            </w:pPr>
            <w:r w:rsidRPr="00CF0779">
              <w:rPr>
                <w:rFonts w:ascii="Segoe UI" w:hAnsi="Segoe UI" w:cs="Segoe UI"/>
              </w:rPr>
              <w:t>It checks the equality of string with the given object.</w:t>
            </w:r>
          </w:p>
        </w:tc>
      </w:tr>
      <w:tr w:rsidR="001329D8" w:rsidRPr="00CF0779" w:rsidTr="00CF0779">
        <w:tc>
          <w:tcPr>
            <w:tcW w:w="0" w:type="auto"/>
            <w:hideMark/>
          </w:tcPr>
          <w:p w:rsidR="001329D8" w:rsidRPr="00CF0779" w:rsidRDefault="001329D8" w:rsidP="00CF0779">
            <w:pPr>
              <w:jc w:val="both"/>
              <w:rPr>
                <w:rFonts w:ascii="Segoe UI" w:hAnsi="Segoe UI" w:cs="Segoe UI"/>
              </w:rPr>
            </w:pPr>
            <w:r w:rsidRPr="00CF0779">
              <w:rPr>
                <w:rFonts w:ascii="Segoe UI" w:hAnsi="Segoe UI" w:cs="Segoe UI"/>
              </w:rPr>
              <w:t>11</w:t>
            </w:r>
          </w:p>
        </w:tc>
        <w:tc>
          <w:tcPr>
            <w:tcW w:w="0" w:type="auto"/>
            <w:hideMark/>
          </w:tcPr>
          <w:p w:rsidR="001329D8" w:rsidRPr="00CF0779" w:rsidRDefault="00E80FC5" w:rsidP="00CF0779">
            <w:pPr>
              <w:jc w:val="both"/>
              <w:rPr>
                <w:rFonts w:ascii="Segoe UI" w:hAnsi="Segoe UI" w:cs="Segoe UI"/>
              </w:rPr>
            </w:pPr>
            <w:hyperlink r:id="rId30" w:history="1">
              <w:r w:rsidR="001329D8" w:rsidRPr="00CF0779">
                <w:rPr>
                  <w:rStyle w:val="Hyperlink"/>
                  <w:rFonts w:ascii="Segoe UI" w:hAnsi="Segoe UI" w:cs="Segoe UI"/>
                  <w:color w:val="auto"/>
                </w:rPr>
                <w:t>boolean isEmpty()</w:t>
              </w:r>
            </w:hyperlink>
          </w:p>
        </w:tc>
        <w:tc>
          <w:tcPr>
            <w:tcW w:w="0" w:type="auto"/>
            <w:hideMark/>
          </w:tcPr>
          <w:p w:rsidR="001329D8" w:rsidRPr="00CF0779" w:rsidRDefault="001329D8" w:rsidP="00CF0779">
            <w:pPr>
              <w:jc w:val="both"/>
              <w:rPr>
                <w:rFonts w:ascii="Segoe UI" w:hAnsi="Segoe UI" w:cs="Segoe UI"/>
              </w:rPr>
            </w:pPr>
            <w:r w:rsidRPr="00CF0779">
              <w:rPr>
                <w:rFonts w:ascii="Segoe UI" w:hAnsi="Segoe UI" w:cs="Segoe UI"/>
              </w:rPr>
              <w:t>It checks if string is empty.</w:t>
            </w:r>
          </w:p>
        </w:tc>
      </w:tr>
      <w:tr w:rsidR="001329D8" w:rsidRPr="00CF0779" w:rsidTr="00CF0779">
        <w:tc>
          <w:tcPr>
            <w:tcW w:w="0" w:type="auto"/>
            <w:hideMark/>
          </w:tcPr>
          <w:p w:rsidR="001329D8" w:rsidRPr="00CF0779" w:rsidRDefault="001329D8" w:rsidP="00CF0779">
            <w:pPr>
              <w:jc w:val="both"/>
              <w:rPr>
                <w:rFonts w:ascii="Segoe UI" w:hAnsi="Segoe UI" w:cs="Segoe UI"/>
              </w:rPr>
            </w:pPr>
            <w:r w:rsidRPr="00CF0779">
              <w:rPr>
                <w:rFonts w:ascii="Segoe UI" w:hAnsi="Segoe UI" w:cs="Segoe UI"/>
              </w:rPr>
              <w:t>12</w:t>
            </w:r>
          </w:p>
        </w:tc>
        <w:tc>
          <w:tcPr>
            <w:tcW w:w="0" w:type="auto"/>
            <w:hideMark/>
          </w:tcPr>
          <w:p w:rsidR="001329D8" w:rsidRPr="00CF0779" w:rsidRDefault="00E80FC5" w:rsidP="00CF0779">
            <w:pPr>
              <w:jc w:val="both"/>
              <w:rPr>
                <w:rFonts w:ascii="Segoe UI" w:hAnsi="Segoe UI" w:cs="Segoe UI"/>
              </w:rPr>
            </w:pPr>
            <w:hyperlink r:id="rId31" w:history="1">
              <w:r w:rsidR="001329D8" w:rsidRPr="00CF0779">
                <w:rPr>
                  <w:rStyle w:val="Hyperlink"/>
                  <w:rFonts w:ascii="Segoe UI" w:hAnsi="Segoe UI" w:cs="Segoe UI"/>
                  <w:color w:val="auto"/>
                </w:rPr>
                <w:t>String concat(String str)</w:t>
              </w:r>
            </w:hyperlink>
          </w:p>
        </w:tc>
        <w:tc>
          <w:tcPr>
            <w:tcW w:w="0" w:type="auto"/>
            <w:hideMark/>
          </w:tcPr>
          <w:p w:rsidR="001329D8" w:rsidRPr="00CF0779" w:rsidRDefault="001329D8" w:rsidP="00CF0779">
            <w:pPr>
              <w:jc w:val="both"/>
              <w:rPr>
                <w:rFonts w:ascii="Segoe UI" w:hAnsi="Segoe UI" w:cs="Segoe UI"/>
              </w:rPr>
            </w:pPr>
            <w:r w:rsidRPr="00CF0779">
              <w:rPr>
                <w:rFonts w:ascii="Segoe UI" w:hAnsi="Segoe UI" w:cs="Segoe UI"/>
              </w:rPr>
              <w:t>It concatenates the specified string.</w:t>
            </w:r>
          </w:p>
        </w:tc>
      </w:tr>
      <w:tr w:rsidR="001329D8" w:rsidRPr="00CF0779" w:rsidTr="00CF0779">
        <w:tc>
          <w:tcPr>
            <w:tcW w:w="0" w:type="auto"/>
            <w:hideMark/>
          </w:tcPr>
          <w:p w:rsidR="001329D8" w:rsidRPr="00CF0779" w:rsidRDefault="001329D8" w:rsidP="00CF0779">
            <w:pPr>
              <w:jc w:val="both"/>
              <w:rPr>
                <w:rFonts w:ascii="Segoe UI" w:hAnsi="Segoe UI" w:cs="Segoe UI"/>
              </w:rPr>
            </w:pPr>
            <w:r w:rsidRPr="00CF0779">
              <w:rPr>
                <w:rFonts w:ascii="Segoe UI" w:hAnsi="Segoe UI" w:cs="Segoe UI"/>
              </w:rPr>
              <w:t>13</w:t>
            </w:r>
          </w:p>
        </w:tc>
        <w:tc>
          <w:tcPr>
            <w:tcW w:w="0" w:type="auto"/>
            <w:hideMark/>
          </w:tcPr>
          <w:p w:rsidR="001329D8" w:rsidRPr="00CF0779" w:rsidRDefault="00E80FC5" w:rsidP="00CF0779">
            <w:pPr>
              <w:jc w:val="both"/>
              <w:rPr>
                <w:rFonts w:ascii="Segoe UI" w:hAnsi="Segoe UI" w:cs="Segoe UI"/>
              </w:rPr>
            </w:pPr>
            <w:hyperlink r:id="rId32" w:history="1">
              <w:r w:rsidR="001329D8" w:rsidRPr="00CF0779">
                <w:rPr>
                  <w:rStyle w:val="Hyperlink"/>
                  <w:rFonts w:ascii="Segoe UI" w:hAnsi="Segoe UI" w:cs="Segoe UI"/>
                  <w:color w:val="auto"/>
                </w:rPr>
                <w:t>String replace(char old, char new)</w:t>
              </w:r>
            </w:hyperlink>
          </w:p>
        </w:tc>
        <w:tc>
          <w:tcPr>
            <w:tcW w:w="0" w:type="auto"/>
            <w:hideMark/>
          </w:tcPr>
          <w:p w:rsidR="001329D8" w:rsidRPr="00CF0779" w:rsidRDefault="001329D8" w:rsidP="00CF0779">
            <w:pPr>
              <w:jc w:val="both"/>
              <w:rPr>
                <w:rFonts w:ascii="Segoe UI" w:hAnsi="Segoe UI" w:cs="Segoe UI"/>
              </w:rPr>
            </w:pPr>
            <w:r w:rsidRPr="00CF0779">
              <w:rPr>
                <w:rFonts w:ascii="Segoe UI" w:hAnsi="Segoe UI" w:cs="Segoe UI"/>
              </w:rPr>
              <w:t>It replaces all occurrences of the specified char value.</w:t>
            </w:r>
          </w:p>
        </w:tc>
      </w:tr>
      <w:tr w:rsidR="001329D8" w:rsidRPr="00CF0779" w:rsidTr="00CF0779">
        <w:tc>
          <w:tcPr>
            <w:tcW w:w="0" w:type="auto"/>
            <w:hideMark/>
          </w:tcPr>
          <w:p w:rsidR="001329D8" w:rsidRPr="00CF0779" w:rsidRDefault="001329D8" w:rsidP="00CF0779">
            <w:pPr>
              <w:jc w:val="both"/>
              <w:rPr>
                <w:rFonts w:ascii="Segoe UI" w:hAnsi="Segoe UI" w:cs="Segoe UI"/>
              </w:rPr>
            </w:pPr>
            <w:r w:rsidRPr="00CF0779">
              <w:rPr>
                <w:rFonts w:ascii="Segoe UI" w:hAnsi="Segoe UI" w:cs="Segoe UI"/>
              </w:rPr>
              <w:t>14</w:t>
            </w:r>
          </w:p>
        </w:tc>
        <w:tc>
          <w:tcPr>
            <w:tcW w:w="0" w:type="auto"/>
            <w:hideMark/>
          </w:tcPr>
          <w:p w:rsidR="001329D8" w:rsidRPr="00CF0779" w:rsidRDefault="00E80FC5" w:rsidP="00CF0779">
            <w:pPr>
              <w:jc w:val="both"/>
              <w:rPr>
                <w:rFonts w:ascii="Segoe UI" w:hAnsi="Segoe UI" w:cs="Segoe UI"/>
              </w:rPr>
            </w:pPr>
            <w:hyperlink r:id="rId33" w:history="1">
              <w:r w:rsidR="001329D8" w:rsidRPr="00CF0779">
                <w:rPr>
                  <w:rStyle w:val="Hyperlink"/>
                  <w:rFonts w:ascii="Segoe UI" w:hAnsi="Segoe UI" w:cs="Segoe UI"/>
                  <w:color w:val="auto"/>
                </w:rPr>
                <w:t>String replace(CharSequence old, CharSequence new)</w:t>
              </w:r>
            </w:hyperlink>
          </w:p>
        </w:tc>
        <w:tc>
          <w:tcPr>
            <w:tcW w:w="0" w:type="auto"/>
            <w:hideMark/>
          </w:tcPr>
          <w:p w:rsidR="001329D8" w:rsidRPr="00CF0779" w:rsidRDefault="001329D8" w:rsidP="00CF0779">
            <w:pPr>
              <w:jc w:val="both"/>
              <w:rPr>
                <w:rFonts w:ascii="Segoe UI" w:hAnsi="Segoe UI" w:cs="Segoe UI"/>
              </w:rPr>
            </w:pPr>
            <w:r w:rsidRPr="00CF0779">
              <w:rPr>
                <w:rFonts w:ascii="Segoe UI" w:hAnsi="Segoe UI" w:cs="Segoe UI"/>
              </w:rPr>
              <w:t>It replaces all occurrences of the specified CharSequence.</w:t>
            </w:r>
          </w:p>
        </w:tc>
      </w:tr>
      <w:tr w:rsidR="001329D8" w:rsidRPr="00CF0779" w:rsidTr="00CF0779">
        <w:tc>
          <w:tcPr>
            <w:tcW w:w="0" w:type="auto"/>
            <w:hideMark/>
          </w:tcPr>
          <w:p w:rsidR="001329D8" w:rsidRPr="00CF0779" w:rsidRDefault="001329D8" w:rsidP="00CF0779">
            <w:pPr>
              <w:jc w:val="both"/>
              <w:rPr>
                <w:rFonts w:ascii="Segoe UI" w:hAnsi="Segoe UI" w:cs="Segoe UI"/>
              </w:rPr>
            </w:pPr>
            <w:r w:rsidRPr="00CF0779">
              <w:rPr>
                <w:rFonts w:ascii="Segoe UI" w:hAnsi="Segoe UI" w:cs="Segoe UI"/>
              </w:rPr>
              <w:t>15</w:t>
            </w:r>
          </w:p>
        </w:tc>
        <w:tc>
          <w:tcPr>
            <w:tcW w:w="0" w:type="auto"/>
            <w:hideMark/>
          </w:tcPr>
          <w:p w:rsidR="001329D8" w:rsidRPr="00CF0779" w:rsidRDefault="00E80FC5" w:rsidP="00CF0779">
            <w:pPr>
              <w:jc w:val="both"/>
              <w:rPr>
                <w:rFonts w:ascii="Segoe UI" w:hAnsi="Segoe UI" w:cs="Segoe UI"/>
              </w:rPr>
            </w:pPr>
            <w:hyperlink r:id="rId34" w:history="1">
              <w:r w:rsidR="001329D8" w:rsidRPr="00CF0779">
                <w:rPr>
                  <w:rStyle w:val="Hyperlink"/>
                  <w:rFonts w:ascii="Segoe UI" w:hAnsi="Segoe UI" w:cs="Segoe UI"/>
                  <w:color w:val="auto"/>
                </w:rPr>
                <w:t>static String equalsIgnoreCase(String another)</w:t>
              </w:r>
            </w:hyperlink>
          </w:p>
        </w:tc>
        <w:tc>
          <w:tcPr>
            <w:tcW w:w="0" w:type="auto"/>
            <w:hideMark/>
          </w:tcPr>
          <w:p w:rsidR="001329D8" w:rsidRPr="00CF0779" w:rsidRDefault="001329D8" w:rsidP="00CF0779">
            <w:pPr>
              <w:jc w:val="both"/>
              <w:rPr>
                <w:rFonts w:ascii="Segoe UI" w:hAnsi="Segoe UI" w:cs="Segoe UI"/>
              </w:rPr>
            </w:pPr>
            <w:r w:rsidRPr="00CF0779">
              <w:rPr>
                <w:rFonts w:ascii="Segoe UI" w:hAnsi="Segoe UI" w:cs="Segoe UI"/>
              </w:rPr>
              <w:t>It compares another string. It doesn't check case.</w:t>
            </w:r>
          </w:p>
        </w:tc>
      </w:tr>
      <w:tr w:rsidR="001329D8" w:rsidRPr="00CF0779" w:rsidTr="00CF0779">
        <w:tc>
          <w:tcPr>
            <w:tcW w:w="0" w:type="auto"/>
            <w:hideMark/>
          </w:tcPr>
          <w:p w:rsidR="001329D8" w:rsidRPr="00CF0779" w:rsidRDefault="001329D8" w:rsidP="00CF0779">
            <w:pPr>
              <w:jc w:val="both"/>
              <w:rPr>
                <w:rFonts w:ascii="Segoe UI" w:hAnsi="Segoe UI" w:cs="Segoe UI"/>
              </w:rPr>
            </w:pPr>
            <w:r w:rsidRPr="00CF0779">
              <w:rPr>
                <w:rFonts w:ascii="Segoe UI" w:hAnsi="Segoe UI" w:cs="Segoe UI"/>
              </w:rPr>
              <w:t>16</w:t>
            </w:r>
          </w:p>
        </w:tc>
        <w:tc>
          <w:tcPr>
            <w:tcW w:w="0" w:type="auto"/>
            <w:hideMark/>
          </w:tcPr>
          <w:p w:rsidR="001329D8" w:rsidRPr="00CF0779" w:rsidRDefault="00E80FC5" w:rsidP="00CF0779">
            <w:pPr>
              <w:jc w:val="both"/>
              <w:rPr>
                <w:rFonts w:ascii="Segoe UI" w:hAnsi="Segoe UI" w:cs="Segoe UI"/>
              </w:rPr>
            </w:pPr>
            <w:hyperlink r:id="rId35" w:history="1">
              <w:r w:rsidR="001329D8" w:rsidRPr="00CF0779">
                <w:rPr>
                  <w:rStyle w:val="Hyperlink"/>
                  <w:rFonts w:ascii="Segoe UI" w:hAnsi="Segoe UI" w:cs="Segoe UI"/>
                  <w:color w:val="auto"/>
                </w:rPr>
                <w:t>String[] split(String regex)</w:t>
              </w:r>
            </w:hyperlink>
          </w:p>
        </w:tc>
        <w:tc>
          <w:tcPr>
            <w:tcW w:w="0" w:type="auto"/>
            <w:hideMark/>
          </w:tcPr>
          <w:p w:rsidR="001329D8" w:rsidRPr="00CF0779" w:rsidRDefault="001329D8" w:rsidP="00CF0779">
            <w:pPr>
              <w:jc w:val="both"/>
              <w:rPr>
                <w:rFonts w:ascii="Segoe UI" w:hAnsi="Segoe UI" w:cs="Segoe UI"/>
              </w:rPr>
            </w:pPr>
            <w:r w:rsidRPr="00CF0779">
              <w:rPr>
                <w:rFonts w:ascii="Segoe UI" w:hAnsi="Segoe UI" w:cs="Segoe UI"/>
              </w:rPr>
              <w:t>It returns a split string matching regex.</w:t>
            </w:r>
          </w:p>
        </w:tc>
      </w:tr>
      <w:tr w:rsidR="001329D8" w:rsidRPr="00CF0779" w:rsidTr="00CF0779">
        <w:tc>
          <w:tcPr>
            <w:tcW w:w="0" w:type="auto"/>
            <w:hideMark/>
          </w:tcPr>
          <w:p w:rsidR="001329D8" w:rsidRPr="00CF0779" w:rsidRDefault="001329D8" w:rsidP="00CF0779">
            <w:pPr>
              <w:jc w:val="both"/>
              <w:rPr>
                <w:rFonts w:ascii="Segoe UI" w:hAnsi="Segoe UI" w:cs="Segoe UI"/>
              </w:rPr>
            </w:pPr>
            <w:r w:rsidRPr="00CF0779">
              <w:rPr>
                <w:rFonts w:ascii="Segoe UI" w:hAnsi="Segoe UI" w:cs="Segoe UI"/>
              </w:rPr>
              <w:t>17</w:t>
            </w:r>
          </w:p>
        </w:tc>
        <w:tc>
          <w:tcPr>
            <w:tcW w:w="0" w:type="auto"/>
            <w:hideMark/>
          </w:tcPr>
          <w:p w:rsidR="001329D8" w:rsidRPr="00CF0779" w:rsidRDefault="00E80FC5" w:rsidP="00CF0779">
            <w:pPr>
              <w:jc w:val="both"/>
              <w:rPr>
                <w:rFonts w:ascii="Segoe UI" w:hAnsi="Segoe UI" w:cs="Segoe UI"/>
              </w:rPr>
            </w:pPr>
            <w:hyperlink r:id="rId36" w:history="1">
              <w:r w:rsidR="001329D8" w:rsidRPr="00CF0779">
                <w:rPr>
                  <w:rStyle w:val="Hyperlink"/>
                  <w:rFonts w:ascii="Segoe UI" w:hAnsi="Segoe UI" w:cs="Segoe UI"/>
                  <w:color w:val="auto"/>
                </w:rPr>
                <w:t>String[] split(String regex, int limit)</w:t>
              </w:r>
            </w:hyperlink>
          </w:p>
        </w:tc>
        <w:tc>
          <w:tcPr>
            <w:tcW w:w="0" w:type="auto"/>
            <w:hideMark/>
          </w:tcPr>
          <w:p w:rsidR="001329D8" w:rsidRPr="00CF0779" w:rsidRDefault="001329D8" w:rsidP="00CF0779">
            <w:pPr>
              <w:jc w:val="both"/>
              <w:rPr>
                <w:rFonts w:ascii="Segoe UI" w:hAnsi="Segoe UI" w:cs="Segoe UI"/>
              </w:rPr>
            </w:pPr>
            <w:r w:rsidRPr="00CF0779">
              <w:rPr>
                <w:rFonts w:ascii="Segoe UI" w:hAnsi="Segoe UI" w:cs="Segoe UI"/>
              </w:rPr>
              <w:t>It returns a split string matching regex and limit.</w:t>
            </w:r>
          </w:p>
        </w:tc>
      </w:tr>
      <w:tr w:rsidR="001329D8" w:rsidRPr="00CF0779" w:rsidTr="00CF0779">
        <w:tc>
          <w:tcPr>
            <w:tcW w:w="0" w:type="auto"/>
            <w:hideMark/>
          </w:tcPr>
          <w:p w:rsidR="001329D8" w:rsidRPr="00CF0779" w:rsidRDefault="001329D8" w:rsidP="00CF0779">
            <w:pPr>
              <w:jc w:val="both"/>
              <w:rPr>
                <w:rFonts w:ascii="Segoe UI" w:hAnsi="Segoe UI" w:cs="Segoe UI"/>
              </w:rPr>
            </w:pPr>
            <w:r w:rsidRPr="00CF0779">
              <w:rPr>
                <w:rFonts w:ascii="Segoe UI" w:hAnsi="Segoe UI" w:cs="Segoe UI"/>
              </w:rPr>
              <w:t>18</w:t>
            </w:r>
          </w:p>
        </w:tc>
        <w:tc>
          <w:tcPr>
            <w:tcW w:w="0" w:type="auto"/>
            <w:hideMark/>
          </w:tcPr>
          <w:p w:rsidR="001329D8" w:rsidRPr="00CF0779" w:rsidRDefault="00E80FC5" w:rsidP="00CF0779">
            <w:pPr>
              <w:jc w:val="both"/>
              <w:rPr>
                <w:rFonts w:ascii="Segoe UI" w:hAnsi="Segoe UI" w:cs="Segoe UI"/>
              </w:rPr>
            </w:pPr>
            <w:hyperlink r:id="rId37" w:history="1">
              <w:r w:rsidR="001329D8" w:rsidRPr="00CF0779">
                <w:rPr>
                  <w:rStyle w:val="Hyperlink"/>
                  <w:rFonts w:ascii="Segoe UI" w:hAnsi="Segoe UI" w:cs="Segoe UI"/>
                  <w:color w:val="auto"/>
                </w:rPr>
                <w:t>String intern()</w:t>
              </w:r>
            </w:hyperlink>
          </w:p>
        </w:tc>
        <w:tc>
          <w:tcPr>
            <w:tcW w:w="0" w:type="auto"/>
            <w:hideMark/>
          </w:tcPr>
          <w:p w:rsidR="001329D8" w:rsidRPr="00CF0779" w:rsidRDefault="001329D8" w:rsidP="00CF0779">
            <w:pPr>
              <w:jc w:val="both"/>
              <w:rPr>
                <w:rFonts w:ascii="Segoe UI" w:hAnsi="Segoe UI" w:cs="Segoe UI"/>
              </w:rPr>
            </w:pPr>
            <w:r w:rsidRPr="00CF0779">
              <w:rPr>
                <w:rFonts w:ascii="Segoe UI" w:hAnsi="Segoe UI" w:cs="Segoe UI"/>
              </w:rPr>
              <w:t>It returns an interned string.</w:t>
            </w:r>
          </w:p>
        </w:tc>
      </w:tr>
      <w:tr w:rsidR="001329D8" w:rsidRPr="00CF0779" w:rsidTr="00CF0779">
        <w:tc>
          <w:tcPr>
            <w:tcW w:w="0" w:type="auto"/>
            <w:hideMark/>
          </w:tcPr>
          <w:p w:rsidR="001329D8" w:rsidRPr="00CF0779" w:rsidRDefault="001329D8" w:rsidP="00CF0779">
            <w:pPr>
              <w:jc w:val="both"/>
              <w:rPr>
                <w:rFonts w:ascii="Segoe UI" w:hAnsi="Segoe UI" w:cs="Segoe UI"/>
              </w:rPr>
            </w:pPr>
            <w:r w:rsidRPr="00CF0779">
              <w:rPr>
                <w:rFonts w:ascii="Segoe UI" w:hAnsi="Segoe UI" w:cs="Segoe UI"/>
              </w:rPr>
              <w:t>19</w:t>
            </w:r>
          </w:p>
        </w:tc>
        <w:tc>
          <w:tcPr>
            <w:tcW w:w="0" w:type="auto"/>
            <w:hideMark/>
          </w:tcPr>
          <w:p w:rsidR="001329D8" w:rsidRPr="00CF0779" w:rsidRDefault="00E80FC5" w:rsidP="00CF0779">
            <w:pPr>
              <w:jc w:val="both"/>
              <w:rPr>
                <w:rFonts w:ascii="Segoe UI" w:hAnsi="Segoe UI" w:cs="Segoe UI"/>
              </w:rPr>
            </w:pPr>
            <w:hyperlink r:id="rId38" w:history="1">
              <w:r w:rsidR="001329D8" w:rsidRPr="00CF0779">
                <w:rPr>
                  <w:rStyle w:val="Hyperlink"/>
                  <w:rFonts w:ascii="Segoe UI" w:hAnsi="Segoe UI" w:cs="Segoe UI"/>
                  <w:color w:val="auto"/>
                </w:rPr>
                <w:t>int indexOf(int ch)</w:t>
              </w:r>
            </w:hyperlink>
          </w:p>
        </w:tc>
        <w:tc>
          <w:tcPr>
            <w:tcW w:w="0" w:type="auto"/>
            <w:hideMark/>
          </w:tcPr>
          <w:p w:rsidR="001329D8" w:rsidRPr="00CF0779" w:rsidRDefault="001329D8" w:rsidP="00CF0779">
            <w:pPr>
              <w:jc w:val="both"/>
              <w:rPr>
                <w:rFonts w:ascii="Segoe UI" w:hAnsi="Segoe UI" w:cs="Segoe UI"/>
              </w:rPr>
            </w:pPr>
            <w:r w:rsidRPr="00CF0779">
              <w:rPr>
                <w:rFonts w:ascii="Segoe UI" w:hAnsi="Segoe UI" w:cs="Segoe UI"/>
              </w:rPr>
              <w:t>It returns the specified char value index.</w:t>
            </w:r>
          </w:p>
        </w:tc>
      </w:tr>
      <w:tr w:rsidR="001329D8" w:rsidRPr="00CF0779" w:rsidTr="00CF0779">
        <w:tc>
          <w:tcPr>
            <w:tcW w:w="0" w:type="auto"/>
            <w:hideMark/>
          </w:tcPr>
          <w:p w:rsidR="001329D8" w:rsidRPr="00CF0779" w:rsidRDefault="001329D8" w:rsidP="00CF0779">
            <w:pPr>
              <w:jc w:val="both"/>
              <w:rPr>
                <w:rFonts w:ascii="Segoe UI" w:hAnsi="Segoe UI" w:cs="Segoe UI"/>
              </w:rPr>
            </w:pPr>
            <w:r w:rsidRPr="00CF0779">
              <w:rPr>
                <w:rFonts w:ascii="Segoe UI" w:hAnsi="Segoe UI" w:cs="Segoe UI"/>
              </w:rPr>
              <w:t>20</w:t>
            </w:r>
          </w:p>
        </w:tc>
        <w:tc>
          <w:tcPr>
            <w:tcW w:w="0" w:type="auto"/>
            <w:hideMark/>
          </w:tcPr>
          <w:p w:rsidR="001329D8" w:rsidRPr="00CF0779" w:rsidRDefault="00E80FC5" w:rsidP="00CF0779">
            <w:pPr>
              <w:jc w:val="both"/>
              <w:rPr>
                <w:rFonts w:ascii="Segoe UI" w:hAnsi="Segoe UI" w:cs="Segoe UI"/>
              </w:rPr>
            </w:pPr>
            <w:hyperlink r:id="rId39" w:history="1">
              <w:r w:rsidR="001329D8" w:rsidRPr="00CF0779">
                <w:rPr>
                  <w:rStyle w:val="Hyperlink"/>
                  <w:rFonts w:ascii="Segoe UI" w:hAnsi="Segoe UI" w:cs="Segoe UI"/>
                  <w:color w:val="auto"/>
                </w:rPr>
                <w:t>int indexOf(int ch, int fromIndex)</w:t>
              </w:r>
            </w:hyperlink>
          </w:p>
        </w:tc>
        <w:tc>
          <w:tcPr>
            <w:tcW w:w="0" w:type="auto"/>
            <w:hideMark/>
          </w:tcPr>
          <w:p w:rsidR="001329D8" w:rsidRPr="00CF0779" w:rsidRDefault="001329D8" w:rsidP="00CF0779">
            <w:pPr>
              <w:jc w:val="both"/>
              <w:rPr>
                <w:rFonts w:ascii="Segoe UI" w:hAnsi="Segoe UI" w:cs="Segoe UI"/>
              </w:rPr>
            </w:pPr>
            <w:r w:rsidRPr="00CF0779">
              <w:rPr>
                <w:rFonts w:ascii="Segoe UI" w:hAnsi="Segoe UI" w:cs="Segoe UI"/>
              </w:rPr>
              <w:t>It returns the specified char value index starting with given index.</w:t>
            </w:r>
          </w:p>
        </w:tc>
      </w:tr>
      <w:tr w:rsidR="001329D8" w:rsidRPr="00CF0779" w:rsidTr="00CF0779">
        <w:tc>
          <w:tcPr>
            <w:tcW w:w="0" w:type="auto"/>
            <w:hideMark/>
          </w:tcPr>
          <w:p w:rsidR="001329D8" w:rsidRPr="00CF0779" w:rsidRDefault="001329D8" w:rsidP="00CF0779">
            <w:pPr>
              <w:jc w:val="both"/>
              <w:rPr>
                <w:rFonts w:ascii="Segoe UI" w:hAnsi="Segoe UI" w:cs="Segoe UI"/>
              </w:rPr>
            </w:pPr>
            <w:r w:rsidRPr="00CF0779">
              <w:rPr>
                <w:rFonts w:ascii="Segoe UI" w:hAnsi="Segoe UI" w:cs="Segoe UI"/>
              </w:rPr>
              <w:t>21</w:t>
            </w:r>
          </w:p>
        </w:tc>
        <w:tc>
          <w:tcPr>
            <w:tcW w:w="0" w:type="auto"/>
            <w:hideMark/>
          </w:tcPr>
          <w:p w:rsidR="001329D8" w:rsidRPr="00CF0779" w:rsidRDefault="00E80FC5" w:rsidP="00CF0779">
            <w:pPr>
              <w:jc w:val="both"/>
              <w:rPr>
                <w:rFonts w:ascii="Segoe UI" w:hAnsi="Segoe UI" w:cs="Segoe UI"/>
              </w:rPr>
            </w:pPr>
            <w:hyperlink r:id="rId40" w:history="1">
              <w:r w:rsidR="001329D8" w:rsidRPr="00CF0779">
                <w:rPr>
                  <w:rStyle w:val="Hyperlink"/>
                  <w:rFonts w:ascii="Segoe UI" w:hAnsi="Segoe UI" w:cs="Segoe UI"/>
                  <w:color w:val="auto"/>
                </w:rPr>
                <w:t>int indexOf(String substring)</w:t>
              </w:r>
            </w:hyperlink>
          </w:p>
        </w:tc>
        <w:tc>
          <w:tcPr>
            <w:tcW w:w="0" w:type="auto"/>
            <w:hideMark/>
          </w:tcPr>
          <w:p w:rsidR="001329D8" w:rsidRPr="00CF0779" w:rsidRDefault="001329D8" w:rsidP="00CF0779">
            <w:pPr>
              <w:jc w:val="both"/>
              <w:rPr>
                <w:rFonts w:ascii="Segoe UI" w:hAnsi="Segoe UI" w:cs="Segoe UI"/>
              </w:rPr>
            </w:pPr>
            <w:r w:rsidRPr="00CF0779">
              <w:rPr>
                <w:rFonts w:ascii="Segoe UI" w:hAnsi="Segoe UI" w:cs="Segoe UI"/>
              </w:rPr>
              <w:t>It returns the specified substring index.</w:t>
            </w:r>
          </w:p>
        </w:tc>
      </w:tr>
      <w:tr w:rsidR="001329D8" w:rsidRPr="00CF0779" w:rsidTr="00CF0779">
        <w:tc>
          <w:tcPr>
            <w:tcW w:w="0" w:type="auto"/>
            <w:hideMark/>
          </w:tcPr>
          <w:p w:rsidR="001329D8" w:rsidRPr="00CF0779" w:rsidRDefault="001329D8" w:rsidP="00CF0779">
            <w:pPr>
              <w:jc w:val="both"/>
              <w:rPr>
                <w:rFonts w:ascii="Segoe UI" w:hAnsi="Segoe UI" w:cs="Segoe UI"/>
              </w:rPr>
            </w:pPr>
            <w:r w:rsidRPr="00CF0779">
              <w:rPr>
                <w:rFonts w:ascii="Segoe UI" w:hAnsi="Segoe UI" w:cs="Segoe UI"/>
              </w:rPr>
              <w:t>22</w:t>
            </w:r>
          </w:p>
        </w:tc>
        <w:tc>
          <w:tcPr>
            <w:tcW w:w="0" w:type="auto"/>
            <w:hideMark/>
          </w:tcPr>
          <w:p w:rsidR="001329D8" w:rsidRPr="00CF0779" w:rsidRDefault="00E80FC5" w:rsidP="00CF0779">
            <w:pPr>
              <w:jc w:val="both"/>
              <w:rPr>
                <w:rFonts w:ascii="Segoe UI" w:hAnsi="Segoe UI" w:cs="Segoe UI"/>
              </w:rPr>
            </w:pPr>
            <w:hyperlink r:id="rId41" w:history="1">
              <w:r w:rsidR="001329D8" w:rsidRPr="00CF0779">
                <w:rPr>
                  <w:rStyle w:val="Hyperlink"/>
                  <w:rFonts w:ascii="Segoe UI" w:hAnsi="Segoe UI" w:cs="Segoe UI"/>
                  <w:color w:val="auto"/>
                </w:rPr>
                <w:t>int indexOf(String substring, int fromIndex)</w:t>
              </w:r>
            </w:hyperlink>
          </w:p>
        </w:tc>
        <w:tc>
          <w:tcPr>
            <w:tcW w:w="0" w:type="auto"/>
            <w:hideMark/>
          </w:tcPr>
          <w:p w:rsidR="001329D8" w:rsidRPr="00CF0779" w:rsidRDefault="001329D8" w:rsidP="00CF0779">
            <w:pPr>
              <w:jc w:val="both"/>
              <w:rPr>
                <w:rFonts w:ascii="Segoe UI" w:hAnsi="Segoe UI" w:cs="Segoe UI"/>
              </w:rPr>
            </w:pPr>
            <w:r w:rsidRPr="00CF0779">
              <w:rPr>
                <w:rFonts w:ascii="Segoe UI" w:hAnsi="Segoe UI" w:cs="Segoe UI"/>
              </w:rPr>
              <w:t>It returns the specified substring index starting with given index.</w:t>
            </w:r>
          </w:p>
        </w:tc>
      </w:tr>
      <w:tr w:rsidR="001329D8" w:rsidRPr="00CF0779" w:rsidTr="00CF0779">
        <w:tc>
          <w:tcPr>
            <w:tcW w:w="0" w:type="auto"/>
            <w:hideMark/>
          </w:tcPr>
          <w:p w:rsidR="001329D8" w:rsidRPr="00CF0779" w:rsidRDefault="001329D8" w:rsidP="00CF0779">
            <w:pPr>
              <w:jc w:val="both"/>
              <w:rPr>
                <w:rFonts w:ascii="Segoe UI" w:hAnsi="Segoe UI" w:cs="Segoe UI"/>
              </w:rPr>
            </w:pPr>
            <w:r w:rsidRPr="00CF0779">
              <w:rPr>
                <w:rFonts w:ascii="Segoe UI" w:hAnsi="Segoe UI" w:cs="Segoe UI"/>
              </w:rPr>
              <w:t>23</w:t>
            </w:r>
          </w:p>
        </w:tc>
        <w:tc>
          <w:tcPr>
            <w:tcW w:w="0" w:type="auto"/>
            <w:hideMark/>
          </w:tcPr>
          <w:p w:rsidR="001329D8" w:rsidRPr="00CF0779" w:rsidRDefault="00E80FC5" w:rsidP="00CF0779">
            <w:pPr>
              <w:jc w:val="both"/>
              <w:rPr>
                <w:rFonts w:ascii="Segoe UI" w:hAnsi="Segoe UI" w:cs="Segoe UI"/>
              </w:rPr>
            </w:pPr>
            <w:hyperlink r:id="rId42" w:history="1">
              <w:r w:rsidR="001329D8" w:rsidRPr="00CF0779">
                <w:rPr>
                  <w:rStyle w:val="Hyperlink"/>
                  <w:rFonts w:ascii="Segoe UI" w:hAnsi="Segoe UI" w:cs="Segoe UI"/>
                  <w:color w:val="auto"/>
                </w:rPr>
                <w:t>String toLowerCase()</w:t>
              </w:r>
            </w:hyperlink>
          </w:p>
        </w:tc>
        <w:tc>
          <w:tcPr>
            <w:tcW w:w="0" w:type="auto"/>
            <w:hideMark/>
          </w:tcPr>
          <w:p w:rsidR="001329D8" w:rsidRPr="00CF0779" w:rsidRDefault="001329D8" w:rsidP="00CF0779">
            <w:pPr>
              <w:jc w:val="both"/>
              <w:rPr>
                <w:rFonts w:ascii="Segoe UI" w:hAnsi="Segoe UI" w:cs="Segoe UI"/>
              </w:rPr>
            </w:pPr>
            <w:r w:rsidRPr="00CF0779">
              <w:rPr>
                <w:rFonts w:ascii="Segoe UI" w:hAnsi="Segoe UI" w:cs="Segoe UI"/>
              </w:rPr>
              <w:t>It returns a string in lowercase.</w:t>
            </w:r>
          </w:p>
        </w:tc>
      </w:tr>
      <w:tr w:rsidR="001329D8" w:rsidRPr="00CF0779" w:rsidTr="00CF0779">
        <w:tc>
          <w:tcPr>
            <w:tcW w:w="0" w:type="auto"/>
            <w:hideMark/>
          </w:tcPr>
          <w:p w:rsidR="001329D8" w:rsidRPr="00CF0779" w:rsidRDefault="001329D8" w:rsidP="00CF0779">
            <w:pPr>
              <w:jc w:val="both"/>
              <w:rPr>
                <w:rFonts w:ascii="Segoe UI" w:hAnsi="Segoe UI" w:cs="Segoe UI"/>
              </w:rPr>
            </w:pPr>
            <w:r w:rsidRPr="00CF0779">
              <w:rPr>
                <w:rFonts w:ascii="Segoe UI" w:hAnsi="Segoe UI" w:cs="Segoe UI"/>
              </w:rPr>
              <w:t>24</w:t>
            </w:r>
          </w:p>
        </w:tc>
        <w:tc>
          <w:tcPr>
            <w:tcW w:w="0" w:type="auto"/>
            <w:hideMark/>
          </w:tcPr>
          <w:p w:rsidR="001329D8" w:rsidRPr="00CF0779" w:rsidRDefault="00E80FC5" w:rsidP="00CF0779">
            <w:pPr>
              <w:jc w:val="both"/>
              <w:rPr>
                <w:rFonts w:ascii="Segoe UI" w:hAnsi="Segoe UI" w:cs="Segoe UI"/>
              </w:rPr>
            </w:pPr>
            <w:hyperlink r:id="rId43" w:history="1">
              <w:r w:rsidR="001329D8" w:rsidRPr="00CF0779">
                <w:rPr>
                  <w:rStyle w:val="Hyperlink"/>
                  <w:rFonts w:ascii="Segoe UI" w:hAnsi="Segoe UI" w:cs="Segoe UI"/>
                  <w:color w:val="auto"/>
                </w:rPr>
                <w:t>String toLowerCase(Locale l)</w:t>
              </w:r>
            </w:hyperlink>
          </w:p>
        </w:tc>
        <w:tc>
          <w:tcPr>
            <w:tcW w:w="0" w:type="auto"/>
            <w:hideMark/>
          </w:tcPr>
          <w:p w:rsidR="001329D8" w:rsidRPr="00CF0779" w:rsidRDefault="001329D8" w:rsidP="00CF0779">
            <w:pPr>
              <w:jc w:val="both"/>
              <w:rPr>
                <w:rFonts w:ascii="Segoe UI" w:hAnsi="Segoe UI" w:cs="Segoe UI"/>
              </w:rPr>
            </w:pPr>
            <w:r w:rsidRPr="00CF0779">
              <w:rPr>
                <w:rFonts w:ascii="Segoe UI" w:hAnsi="Segoe UI" w:cs="Segoe UI"/>
              </w:rPr>
              <w:t>It returns a string in lowercase using specified locale.</w:t>
            </w:r>
          </w:p>
        </w:tc>
      </w:tr>
      <w:tr w:rsidR="001329D8" w:rsidRPr="00CF0779" w:rsidTr="00CF0779">
        <w:tc>
          <w:tcPr>
            <w:tcW w:w="0" w:type="auto"/>
            <w:hideMark/>
          </w:tcPr>
          <w:p w:rsidR="001329D8" w:rsidRPr="00CF0779" w:rsidRDefault="001329D8" w:rsidP="00CF0779">
            <w:pPr>
              <w:jc w:val="both"/>
              <w:rPr>
                <w:rFonts w:ascii="Segoe UI" w:hAnsi="Segoe UI" w:cs="Segoe UI"/>
              </w:rPr>
            </w:pPr>
            <w:r w:rsidRPr="00CF0779">
              <w:rPr>
                <w:rFonts w:ascii="Segoe UI" w:hAnsi="Segoe UI" w:cs="Segoe UI"/>
              </w:rPr>
              <w:t>25</w:t>
            </w:r>
          </w:p>
        </w:tc>
        <w:tc>
          <w:tcPr>
            <w:tcW w:w="0" w:type="auto"/>
            <w:hideMark/>
          </w:tcPr>
          <w:p w:rsidR="001329D8" w:rsidRPr="00CF0779" w:rsidRDefault="00E80FC5" w:rsidP="00CF0779">
            <w:pPr>
              <w:jc w:val="both"/>
              <w:rPr>
                <w:rFonts w:ascii="Segoe UI" w:hAnsi="Segoe UI" w:cs="Segoe UI"/>
              </w:rPr>
            </w:pPr>
            <w:hyperlink r:id="rId44" w:history="1">
              <w:r w:rsidR="001329D8" w:rsidRPr="00CF0779">
                <w:rPr>
                  <w:rStyle w:val="Hyperlink"/>
                  <w:rFonts w:ascii="Segoe UI" w:hAnsi="Segoe UI" w:cs="Segoe UI"/>
                  <w:color w:val="auto"/>
                </w:rPr>
                <w:t>String toUpperCase()</w:t>
              </w:r>
            </w:hyperlink>
          </w:p>
        </w:tc>
        <w:tc>
          <w:tcPr>
            <w:tcW w:w="0" w:type="auto"/>
            <w:hideMark/>
          </w:tcPr>
          <w:p w:rsidR="001329D8" w:rsidRPr="00CF0779" w:rsidRDefault="001329D8" w:rsidP="00CF0779">
            <w:pPr>
              <w:jc w:val="both"/>
              <w:rPr>
                <w:rFonts w:ascii="Segoe UI" w:hAnsi="Segoe UI" w:cs="Segoe UI"/>
              </w:rPr>
            </w:pPr>
            <w:r w:rsidRPr="00CF0779">
              <w:rPr>
                <w:rFonts w:ascii="Segoe UI" w:hAnsi="Segoe UI" w:cs="Segoe UI"/>
              </w:rPr>
              <w:t>It returns a string in uppercase.</w:t>
            </w:r>
          </w:p>
        </w:tc>
      </w:tr>
      <w:tr w:rsidR="001329D8" w:rsidRPr="00CF0779" w:rsidTr="00CF0779">
        <w:tc>
          <w:tcPr>
            <w:tcW w:w="0" w:type="auto"/>
            <w:hideMark/>
          </w:tcPr>
          <w:p w:rsidR="001329D8" w:rsidRPr="00CF0779" w:rsidRDefault="001329D8" w:rsidP="00CF0779">
            <w:pPr>
              <w:jc w:val="both"/>
              <w:rPr>
                <w:rFonts w:ascii="Segoe UI" w:hAnsi="Segoe UI" w:cs="Segoe UI"/>
              </w:rPr>
            </w:pPr>
            <w:r w:rsidRPr="00CF0779">
              <w:rPr>
                <w:rFonts w:ascii="Segoe UI" w:hAnsi="Segoe UI" w:cs="Segoe UI"/>
              </w:rPr>
              <w:t>26</w:t>
            </w:r>
          </w:p>
        </w:tc>
        <w:tc>
          <w:tcPr>
            <w:tcW w:w="0" w:type="auto"/>
            <w:hideMark/>
          </w:tcPr>
          <w:p w:rsidR="001329D8" w:rsidRPr="00CF0779" w:rsidRDefault="00E80FC5" w:rsidP="00CF0779">
            <w:pPr>
              <w:jc w:val="both"/>
              <w:rPr>
                <w:rFonts w:ascii="Segoe UI" w:hAnsi="Segoe UI" w:cs="Segoe UI"/>
              </w:rPr>
            </w:pPr>
            <w:hyperlink r:id="rId45" w:history="1">
              <w:r w:rsidR="001329D8" w:rsidRPr="00CF0779">
                <w:rPr>
                  <w:rStyle w:val="Hyperlink"/>
                  <w:rFonts w:ascii="Segoe UI" w:hAnsi="Segoe UI" w:cs="Segoe UI"/>
                  <w:color w:val="auto"/>
                </w:rPr>
                <w:t>String toUpperCase(Locale l)</w:t>
              </w:r>
            </w:hyperlink>
          </w:p>
        </w:tc>
        <w:tc>
          <w:tcPr>
            <w:tcW w:w="0" w:type="auto"/>
            <w:hideMark/>
          </w:tcPr>
          <w:p w:rsidR="001329D8" w:rsidRPr="00CF0779" w:rsidRDefault="001329D8" w:rsidP="00CF0779">
            <w:pPr>
              <w:jc w:val="both"/>
              <w:rPr>
                <w:rFonts w:ascii="Segoe UI" w:hAnsi="Segoe UI" w:cs="Segoe UI"/>
              </w:rPr>
            </w:pPr>
            <w:r w:rsidRPr="00CF0779">
              <w:rPr>
                <w:rFonts w:ascii="Segoe UI" w:hAnsi="Segoe UI" w:cs="Segoe UI"/>
              </w:rPr>
              <w:t>It returns a string in uppercase using specified locale.</w:t>
            </w:r>
          </w:p>
        </w:tc>
      </w:tr>
      <w:tr w:rsidR="001329D8" w:rsidRPr="00CF0779" w:rsidTr="00CF0779">
        <w:tc>
          <w:tcPr>
            <w:tcW w:w="0" w:type="auto"/>
            <w:hideMark/>
          </w:tcPr>
          <w:p w:rsidR="001329D8" w:rsidRPr="00CF0779" w:rsidRDefault="001329D8" w:rsidP="00CF0779">
            <w:pPr>
              <w:jc w:val="both"/>
              <w:rPr>
                <w:rFonts w:ascii="Segoe UI" w:hAnsi="Segoe UI" w:cs="Segoe UI"/>
              </w:rPr>
            </w:pPr>
            <w:r w:rsidRPr="00CF0779">
              <w:rPr>
                <w:rFonts w:ascii="Segoe UI" w:hAnsi="Segoe UI" w:cs="Segoe UI"/>
              </w:rPr>
              <w:t>27</w:t>
            </w:r>
          </w:p>
        </w:tc>
        <w:tc>
          <w:tcPr>
            <w:tcW w:w="0" w:type="auto"/>
            <w:hideMark/>
          </w:tcPr>
          <w:p w:rsidR="001329D8" w:rsidRPr="00CF0779" w:rsidRDefault="00E80FC5" w:rsidP="00CF0779">
            <w:pPr>
              <w:jc w:val="both"/>
              <w:rPr>
                <w:rFonts w:ascii="Segoe UI" w:hAnsi="Segoe UI" w:cs="Segoe UI"/>
              </w:rPr>
            </w:pPr>
            <w:hyperlink r:id="rId46" w:history="1">
              <w:r w:rsidR="001329D8" w:rsidRPr="00CF0779">
                <w:rPr>
                  <w:rStyle w:val="Hyperlink"/>
                  <w:rFonts w:ascii="Segoe UI" w:hAnsi="Segoe UI" w:cs="Segoe UI"/>
                  <w:color w:val="auto"/>
                </w:rPr>
                <w:t>String trim()</w:t>
              </w:r>
            </w:hyperlink>
          </w:p>
        </w:tc>
        <w:tc>
          <w:tcPr>
            <w:tcW w:w="0" w:type="auto"/>
            <w:hideMark/>
          </w:tcPr>
          <w:p w:rsidR="001329D8" w:rsidRPr="00CF0779" w:rsidRDefault="001329D8" w:rsidP="00CF0779">
            <w:pPr>
              <w:jc w:val="both"/>
              <w:rPr>
                <w:rFonts w:ascii="Segoe UI" w:hAnsi="Segoe UI" w:cs="Segoe UI"/>
              </w:rPr>
            </w:pPr>
            <w:r w:rsidRPr="00CF0779">
              <w:rPr>
                <w:rFonts w:ascii="Segoe UI" w:hAnsi="Segoe UI" w:cs="Segoe UI"/>
              </w:rPr>
              <w:t>It removes beginning and ending spaces of this string.</w:t>
            </w:r>
          </w:p>
        </w:tc>
      </w:tr>
      <w:tr w:rsidR="001329D8" w:rsidRPr="00CF0779" w:rsidTr="00CF0779">
        <w:tc>
          <w:tcPr>
            <w:tcW w:w="0" w:type="auto"/>
            <w:hideMark/>
          </w:tcPr>
          <w:p w:rsidR="001329D8" w:rsidRPr="00CF0779" w:rsidRDefault="001329D8" w:rsidP="00CF0779">
            <w:pPr>
              <w:jc w:val="both"/>
              <w:rPr>
                <w:rFonts w:ascii="Segoe UI" w:hAnsi="Segoe UI" w:cs="Segoe UI"/>
              </w:rPr>
            </w:pPr>
            <w:r w:rsidRPr="00CF0779">
              <w:rPr>
                <w:rFonts w:ascii="Segoe UI" w:hAnsi="Segoe UI" w:cs="Segoe UI"/>
              </w:rPr>
              <w:t>28</w:t>
            </w:r>
          </w:p>
        </w:tc>
        <w:tc>
          <w:tcPr>
            <w:tcW w:w="0" w:type="auto"/>
            <w:hideMark/>
          </w:tcPr>
          <w:p w:rsidR="001329D8" w:rsidRPr="00CF0779" w:rsidRDefault="00E80FC5" w:rsidP="00CF0779">
            <w:pPr>
              <w:jc w:val="both"/>
              <w:rPr>
                <w:rFonts w:ascii="Segoe UI" w:hAnsi="Segoe UI" w:cs="Segoe UI"/>
              </w:rPr>
            </w:pPr>
            <w:hyperlink r:id="rId47" w:history="1">
              <w:r w:rsidR="001329D8" w:rsidRPr="00CF0779">
                <w:rPr>
                  <w:rStyle w:val="Hyperlink"/>
                  <w:rFonts w:ascii="Segoe UI" w:hAnsi="Segoe UI" w:cs="Segoe UI"/>
                  <w:color w:val="auto"/>
                </w:rPr>
                <w:t>static String valueOf(int value)</w:t>
              </w:r>
            </w:hyperlink>
          </w:p>
        </w:tc>
        <w:tc>
          <w:tcPr>
            <w:tcW w:w="0" w:type="auto"/>
            <w:hideMark/>
          </w:tcPr>
          <w:p w:rsidR="001329D8" w:rsidRPr="00CF0779" w:rsidRDefault="001329D8" w:rsidP="00CF0779">
            <w:pPr>
              <w:jc w:val="both"/>
              <w:rPr>
                <w:rFonts w:ascii="Segoe UI" w:hAnsi="Segoe UI" w:cs="Segoe UI"/>
              </w:rPr>
            </w:pPr>
            <w:r w:rsidRPr="00CF0779">
              <w:rPr>
                <w:rFonts w:ascii="Segoe UI" w:hAnsi="Segoe UI" w:cs="Segoe UI"/>
              </w:rPr>
              <w:t>It converts given type into string. It is an overloaded method.</w:t>
            </w:r>
          </w:p>
        </w:tc>
      </w:tr>
    </w:tbl>
    <w:p w:rsidR="0044304C" w:rsidRDefault="0044304C" w:rsidP="00CF0779">
      <w:pPr>
        <w:spacing w:after="0" w:line="240" w:lineRule="auto"/>
      </w:pPr>
    </w:p>
    <w:p w:rsidR="00B674DA" w:rsidRDefault="00B674DA" w:rsidP="00CF0779">
      <w:pPr>
        <w:spacing w:after="0" w:line="240" w:lineRule="auto"/>
      </w:pPr>
    </w:p>
    <w:p w:rsidR="00B674DA" w:rsidRPr="00B674DA" w:rsidRDefault="00B674DA" w:rsidP="00B674DA">
      <w:pPr>
        <w:pStyle w:val="Heading1"/>
        <w:shd w:val="clear" w:color="auto" w:fill="FFFFFF"/>
        <w:spacing w:before="68" w:beforeAutospacing="0" w:line="312" w:lineRule="atLeast"/>
        <w:jc w:val="both"/>
        <w:rPr>
          <w:rFonts w:ascii="Helvetica" w:hAnsi="Helvetica" w:cs="Helvetica"/>
          <w:b w:val="0"/>
          <w:bCs w:val="0"/>
          <w:sz w:val="39"/>
          <w:szCs w:val="39"/>
        </w:rPr>
      </w:pPr>
      <w:r w:rsidRPr="00B674DA">
        <w:rPr>
          <w:rFonts w:ascii="Helvetica" w:hAnsi="Helvetica" w:cs="Helvetica"/>
          <w:b w:val="0"/>
          <w:bCs w:val="0"/>
          <w:sz w:val="39"/>
          <w:szCs w:val="39"/>
        </w:rPr>
        <w:t>Object class in Java</w:t>
      </w:r>
    </w:p>
    <w:p w:rsidR="00B674DA" w:rsidRPr="00B674DA" w:rsidRDefault="00B674DA" w:rsidP="00B674DA">
      <w:pPr>
        <w:pStyle w:val="NormalWeb"/>
        <w:shd w:val="clear" w:color="auto" w:fill="FFFFFF"/>
        <w:jc w:val="both"/>
        <w:rPr>
          <w:rFonts w:ascii="Segoe UI" w:hAnsi="Segoe UI" w:cs="Segoe UI"/>
          <w:sz w:val="22"/>
          <w:szCs w:val="22"/>
        </w:rPr>
      </w:pPr>
      <w:r w:rsidRPr="00B674DA">
        <w:rPr>
          <w:rFonts w:ascii="Segoe UI" w:hAnsi="Segoe UI" w:cs="Segoe UI"/>
          <w:sz w:val="22"/>
          <w:szCs w:val="22"/>
        </w:rPr>
        <w:t>The </w:t>
      </w:r>
      <w:r w:rsidRPr="00B674DA">
        <w:rPr>
          <w:rFonts w:ascii="Segoe UI" w:hAnsi="Segoe UI" w:cs="Segoe UI"/>
          <w:b/>
          <w:bCs/>
          <w:sz w:val="22"/>
          <w:szCs w:val="22"/>
        </w:rPr>
        <w:t>Object class</w:t>
      </w:r>
      <w:r w:rsidRPr="00B674DA">
        <w:rPr>
          <w:rFonts w:ascii="Segoe UI" w:hAnsi="Segoe UI" w:cs="Segoe UI"/>
          <w:sz w:val="22"/>
          <w:szCs w:val="22"/>
        </w:rPr>
        <w:t> is the parent class of all the classes in java by default. In other words, it is the topmost class of java.</w:t>
      </w:r>
    </w:p>
    <w:p w:rsidR="00B674DA" w:rsidRPr="00B674DA" w:rsidRDefault="00B674DA" w:rsidP="00B674DA">
      <w:pPr>
        <w:pStyle w:val="NormalWeb"/>
        <w:shd w:val="clear" w:color="auto" w:fill="FFFFFF"/>
        <w:jc w:val="both"/>
        <w:rPr>
          <w:rFonts w:ascii="Segoe UI" w:hAnsi="Segoe UI" w:cs="Segoe UI"/>
          <w:sz w:val="22"/>
          <w:szCs w:val="22"/>
        </w:rPr>
      </w:pPr>
      <w:r w:rsidRPr="00B674DA">
        <w:rPr>
          <w:rFonts w:ascii="Segoe UI" w:hAnsi="Segoe UI" w:cs="Segoe UI"/>
          <w:sz w:val="22"/>
          <w:szCs w:val="22"/>
        </w:rPr>
        <w:t>The Object class is beneficial if you want to refer any object whose type you don't know. Notice that parent class reference variable can refer the child class object, know</w:t>
      </w:r>
      <w:r w:rsidR="00A674CC">
        <w:rPr>
          <w:rFonts w:ascii="Segoe UI" w:hAnsi="Segoe UI" w:cs="Segoe UI"/>
          <w:sz w:val="22"/>
          <w:szCs w:val="22"/>
        </w:rPr>
        <w:t>n</w:t>
      </w:r>
      <w:r w:rsidRPr="00B674DA">
        <w:rPr>
          <w:rFonts w:ascii="Segoe UI" w:hAnsi="Segoe UI" w:cs="Segoe UI"/>
          <w:sz w:val="22"/>
          <w:szCs w:val="22"/>
        </w:rPr>
        <w:t xml:space="preserve"> as up</w:t>
      </w:r>
      <w:r w:rsidR="00A674CC">
        <w:rPr>
          <w:rFonts w:ascii="Segoe UI" w:hAnsi="Segoe UI" w:cs="Segoe UI"/>
          <w:sz w:val="22"/>
          <w:szCs w:val="22"/>
        </w:rPr>
        <w:t xml:space="preserve"> </w:t>
      </w:r>
      <w:r w:rsidRPr="00B674DA">
        <w:rPr>
          <w:rFonts w:ascii="Segoe UI" w:hAnsi="Segoe UI" w:cs="Segoe UI"/>
          <w:sz w:val="22"/>
          <w:szCs w:val="22"/>
        </w:rPr>
        <w:t>casting.</w:t>
      </w:r>
    </w:p>
    <w:p w:rsidR="00B674DA" w:rsidRPr="00B674DA" w:rsidRDefault="00B674DA" w:rsidP="00B674DA">
      <w:pPr>
        <w:pStyle w:val="NormalWeb"/>
        <w:shd w:val="clear" w:color="auto" w:fill="FFFFFF"/>
        <w:jc w:val="both"/>
        <w:rPr>
          <w:rFonts w:ascii="Segoe UI" w:hAnsi="Segoe UI" w:cs="Segoe UI"/>
          <w:sz w:val="22"/>
          <w:szCs w:val="22"/>
        </w:rPr>
      </w:pPr>
      <w:r w:rsidRPr="00B674DA">
        <w:rPr>
          <w:rFonts w:ascii="Segoe UI" w:hAnsi="Segoe UI" w:cs="Segoe UI"/>
          <w:sz w:val="22"/>
          <w:szCs w:val="22"/>
        </w:rPr>
        <w:t>Let's take an example, there is getObject() method that returns an object but it can be of any type like Employee,</w:t>
      </w:r>
      <w:r w:rsidR="002228BE">
        <w:rPr>
          <w:rFonts w:ascii="Segoe UI" w:hAnsi="Segoe UI" w:cs="Segoe UI"/>
          <w:sz w:val="22"/>
          <w:szCs w:val="22"/>
        </w:rPr>
        <w:t xml:space="preserve"> </w:t>
      </w:r>
      <w:r w:rsidRPr="00B674DA">
        <w:rPr>
          <w:rFonts w:ascii="Segoe UI" w:hAnsi="Segoe UI" w:cs="Segoe UI"/>
          <w:sz w:val="22"/>
          <w:szCs w:val="22"/>
        </w:rPr>
        <w:t>Student etc, we can use Object class reference to refer that object. For example:</w:t>
      </w:r>
    </w:p>
    <w:p w:rsidR="00B674DA" w:rsidRPr="00B674DA" w:rsidRDefault="00B674DA" w:rsidP="00B674DA">
      <w:pPr>
        <w:numPr>
          <w:ilvl w:val="0"/>
          <w:numId w:val="19"/>
        </w:numPr>
        <w:spacing w:after="0" w:line="340" w:lineRule="atLeast"/>
        <w:ind w:left="0"/>
        <w:jc w:val="both"/>
        <w:rPr>
          <w:rFonts w:ascii="Segoe UI" w:hAnsi="Segoe UI" w:cs="Segoe UI"/>
        </w:rPr>
      </w:pPr>
      <w:r w:rsidRPr="00B674DA">
        <w:rPr>
          <w:rFonts w:ascii="Segoe UI" w:hAnsi="Segoe UI" w:cs="Segoe UI"/>
          <w:bdr w:val="none" w:sz="0" w:space="0" w:color="auto" w:frame="1"/>
        </w:rPr>
        <w:lastRenderedPageBreak/>
        <w:t>Object obj=getObject();</w:t>
      </w:r>
      <w:r w:rsidRPr="00B674DA">
        <w:rPr>
          <w:rStyle w:val="comment"/>
          <w:rFonts w:ascii="Segoe UI" w:hAnsi="Segoe UI" w:cs="Segoe UI"/>
          <w:bdr w:val="none" w:sz="0" w:space="0" w:color="auto" w:frame="1"/>
        </w:rPr>
        <w:t>//we don't know what object will be returned from this method</w:t>
      </w:r>
      <w:r w:rsidRPr="00B674DA">
        <w:rPr>
          <w:rFonts w:ascii="Segoe UI" w:hAnsi="Segoe UI" w:cs="Segoe UI"/>
          <w:bdr w:val="none" w:sz="0" w:space="0" w:color="auto" w:frame="1"/>
        </w:rPr>
        <w:t>  </w:t>
      </w:r>
    </w:p>
    <w:p w:rsidR="00B674DA" w:rsidRPr="00B674DA" w:rsidRDefault="00B674DA" w:rsidP="00B674DA">
      <w:pPr>
        <w:pStyle w:val="NormalWeb"/>
        <w:shd w:val="clear" w:color="auto" w:fill="FFFFFF"/>
        <w:jc w:val="both"/>
        <w:rPr>
          <w:rFonts w:ascii="Arial" w:hAnsi="Arial" w:cs="Arial"/>
          <w:sz w:val="19"/>
          <w:szCs w:val="19"/>
        </w:rPr>
      </w:pPr>
      <w:r w:rsidRPr="00B674DA">
        <w:rPr>
          <w:rFonts w:ascii="Segoe UI" w:hAnsi="Segoe UI" w:cs="Segoe UI"/>
          <w:sz w:val="22"/>
          <w:szCs w:val="22"/>
        </w:rPr>
        <w:t>The Object class provides some common behaviors to all the objects such as object can be compared, object can be cloned, object can be notified etc.</w:t>
      </w:r>
      <w:r w:rsidRPr="00B674DA">
        <w:rPr>
          <w:rStyle w:val="vjs-control-text"/>
          <w:rFonts w:ascii="Arial" w:hAnsi="Arial" w:cs="Arial"/>
          <w:sz w:val="19"/>
          <w:szCs w:val="19"/>
          <w:bdr w:val="none" w:sz="0" w:space="0" w:color="auto" w:frame="1"/>
        </w:rPr>
        <w:t xml:space="preserve"> </w:t>
      </w:r>
    </w:p>
    <w:p w:rsidR="00B674DA" w:rsidRPr="00B674DA" w:rsidRDefault="00B674DA" w:rsidP="00B674DA">
      <w:pPr>
        <w:rPr>
          <w:ins w:id="0" w:author="Unknown"/>
          <w:rFonts w:ascii="Segoe UI" w:hAnsi="Segoe UI" w:cs="Segoe UI"/>
          <w:shd w:val="clear" w:color="auto" w:fill="FFFFFF"/>
        </w:rPr>
      </w:pPr>
      <w:r w:rsidRPr="00B674DA">
        <w:rPr>
          <w:noProof/>
          <w:lang w:bidi="gu-IN"/>
        </w:rPr>
        <w:drawing>
          <wp:inline distT="0" distB="0" distL="0" distR="0">
            <wp:extent cx="5831160" cy="1802921"/>
            <wp:effectExtent l="0" t="0" r="0" b="0"/>
            <wp:docPr id="14" name="Picture 14" descr="object clas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bject class in java"/>
                    <pic:cNvPicPr>
                      <a:picLocks noChangeAspect="1" noChangeArrowheads="1"/>
                    </pic:cNvPicPr>
                  </pic:nvPicPr>
                  <pic:blipFill>
                    <a:blip r:embed="rId48"/>
                    <a:srcRect/>
                    <a:stretch>
                      <a:fillRect/>
                    </a:stretch>
                  </pic:blipFill>
                  <pic:spPr bwMode="auto">
                    <a:xfrm>
                      <a:off x="0" y="0"/>
                      <a:ext cx="5831205" cy="1802935"/>
                    </a:xfrm>
                    <a:prstGeom prst="rect">
                      <a:avLst/>
                    </a:prstGeom>
                    <a:noFill/>
                    <a:ln w="9525">
                      <a:noFill/>
                      <a:miter lim="800000"/>
                      <a:headEnd/>
                      <a:tailEnd/>
                    </a:ln>
                  </pic:spPr>
                </pic:pic>
              </a:graphicData>
            </a:graphic>
          </wp:inline>
        </w:drawing>
      </w:r>
      <w:r w:rsidRPr="00B674DA">
        <w:rPr>
          <w:rFonts w:ascii="Segoe UI" w:hAnsi="Segoe UI" w:cs="Segoe UI"/>
          <w:shd w:val="clear" w:color="auto" w:fill="FFFFFF"/>
        </w:rPr>
        <w:t> </w:t>
      </w:r>
    </w:p>
    <w:p w:rsidR="00B674DA" w:rsidRPr="00B674DA" w:rsidRDefault="00B674DA" w:rsidP="00B674DA">
      <w:pPr>
        <w:pStyle w:val="Heading3"/>
        <w:shd w:val="clear" w:color="auto" w:fill="FFFFFF"/>
        <w:spacing w:line="312" w:lineRule="atLeast"/>
        <w:jc w:val="both"/>
        <w:rPr>
          <w:rFonts w:ascii="Helvetica" w:hAnsi="Helvetica" w:cs="Helvetica"/>
          <w:b w:val="0"/>
          <w:bCs w:val="0"/>
          <w:color w:val="auto"/>
          <w:sz w:val="34"/>
          <w:szCs w:val="34"/>
        </w:rPr>
      </w:pPr>
      <w:r w:rsidRPr="00B674DA">
        <w:rPr>
          <w:rFonts w:ascii="Helvetica" w:hAnsi="Helvetica" w:cs="Helvetica"/>
          <w:b w:val="0"/>
          <w:bCs w:val="0"/>
          <w:color w:val="auto"/>
          <w:sz w:val="34"/>
          <w:szCs w:val="34"/>
        </w:rPr>
        <w:t>Methods of Object class</w:t>
      </w:r>
    </w:p>
    <w:tbl>
      <w:tblPr>
        <w:tblW w:w="10052" w:type="dxa"/>
        <w:tblCellSpacing w:w="15" w:type="dxa"/>
        <w:shd w:val="clear" w:color="auto" w:fill="FFFFFF"/>
        <w:tblCellMar>
          <w:top w:w="15" w:type="dxa"/>
          <w:left w:w="15" w:type="dxa"/>
          <w:bottom w:w="15" w:type="dxa"/>
          <w:right w:w="15" w:type="dxa"/>
        </w:tblCellMar>
        <w:tblLook w:val="04A0"/>
      </w:tblPr>
      <w:tblGrid>
        <w:gridCol w:w="10052"/>
      </w:tblGrid>
      <w:tr w:rsidR="00B674DA" w:rsidRPr="00B674DA" w:rsidTr="00B674DA">
        <w:trPr>
          <w:tblCellSpacing w:w="15" w:type="dxa"/>
        </w:trPr>
        <w:tc>
          <w:tcPr>
            <w:tcW w:w="0" w:type="auto"/>
            <w:shd w:val="clear" w:color="auto" w:fill="FFFFFF"/>
            <w:vAlign w:val="center"/>
            <w:hideMark/>
          </w:tcPr>
          <w:p w:rsidR="00B674DA" w:rsidRPr="00B674DA" w:rsidRDefault="00B674DA">
            <w:pPr>
              <w:jc w:val="both"/>
              <w:rPr>
                <w:rFonts w:ascii="Segoe UI" w:hAnsi="Segoe UI" w:cs="Segoe UI"/>
              </w:rPr>
            </w:pPr>
            <w:r w:rsidRPr="00B674DA">
              <w:rPr>
                <w:rFonts w:ascii="Segoe UI" w:hAnsi="Segoe UI" w:cs="Segoe UI"/>
              </w:rPr>
              <w:t>The Object class provides many methods. They are as follows:</w:t>
            </w:r>
          </w:p>
        </w:tc>
      </w:tr>
    </w:tbl>
    <w:p w:rsidR="00B674DA" w:rsidRPr="00B674DA" w:rsidRDefault="00B674DA" w:rsidP="00B674DA">
      <w:pPr>
        <w:rPr>
          <w:vanish/>
        </w:rPr>
      </w:pPr>
    </w:p>
    <w:tbl>
      <w:tblPr>
        <w:tblStyle w:val="TableGrid"/>
        <w:tblW w:w="10052" w:type="dxa"/>
        <w:tblLook w:val="04A0"/>
      </w:tblPr>
      <w:tblGrid>
        <w:gridCol w:w="4402"/>
        <w:gridCol w:w="5650"/>
      </w:tblGrid>
      <w:tr w:rsidR="00B674DA" w:rsidRPr="00B674DA" w:rsidTr="00B674DA">
        <w:tc>
          <w:tcPr>
            <w:tcW w:w="0" w:type="auto"/>
            <w:hideMark/>
          </w:tcPr>
          <w:p w:rsidR="00B674DA" w:rsidRPr="00B674DA" w:rsidRDefault="00B674DA">
            <w:pPr>
              <w:rPr>
                <w:b/>
                <w:bCs/>
                <w:sz w:val="23"/>
                <w:szCs w:val="23"/>
              </w:rPr>
            </w:pPr>
            <w:r w:rsidRPr="00B674DA">
              <w:rPr>
                <w:b/>
                <w:bCs/>
                <w:sz w:val="23"/>
                <w:szCs w:val="23"/>
              </w:rPr>
              <w:t>Method</w:t>
            </w:r>
          </w:p>
        </w:tc>
        <w:tc>
          <w:tcPr>
            <w:tcW w:w="0" w:type="auto"/>
            <w:hideMark/>
          </w:tcPr>
          <w:p w:rsidR="00B674DA" w:rsidRPr="00B674DA" w:rsidRDefault="00B674DA">
            <w:pPr>
              <w:rPr>
                <w:b/>
                <w:bCs/>
                <w:sz w:val="23"/>
                <w:szCs w:val="23"/>
              </w:rPr>
            </w:pPr>
            <w:r w:rsidRPr="00B674DA">
              <w:rPr>
                <w:b/>
                <w:bCs/>
                <w:sz w:val="23"/>
                <w:szCs w:val="23"/>
              </w:rPr>
              <w:t>Description</w:t>
            </w:r>
          </w:p>
        </w:tc>
      </w:tr>
      <w:tr w:rsidR="00B674DA" w:rsidRPr="00B674DA" w:rsidTr="00B674DA">
        <w:tc>
          <w:tcPr>
            <w:tcW w:w="0" w:type="auto"/>
            <w:hideMark/>
          </w:tcPr>
          <w:p w:rsidR="00B674DA" w:rsidRPr="00B674DA" w:rsidRDefault="00B674DA">
            <w:pPr>
              <w:jc w:val="both"/>
              <w:rPr>
                <w:rFonts w:ascii="Segoe UI" w:hAnsi="Segoe UI" w:cs="Segoe UI"/>
              </w:rPr>
            </w:pPr>
            <w:r w:rsidRPr="00B674DA">
              <w:rPr>
                <w:rFonts w:ascii="Segoe UI" w:hAnsi="Segoe UI" w:cs="Segoe UI"/>
              </w:rPr>
              <w:t>public final Class getClass()</w:t>
            </w:r>
          </w:p>
        </w:tc>
        <w:tc>
          <w:tcPr>
            <w:tcW w:w="0" w:type="auto"/>
            <w:hideMark/>
          </w:tcPr>
          <w:p w:rsidR="00B674DA" w:rsidRPr="00B674DA" w:rsidRDefault="00B674DA">
            <w:pPr>
              <w:jc w:val="both"/>
              <w:rPr>
                <w:rFonts w:ascii="Segoe UI" w:hAnsi="Segoe UI" w:cs="Segoe UI"/>
              </w:rPr>
            </w:pPr>
            <w:r w:rsidRPr="00B674DA">
              <w:rPr>
                <w:rFonts w:ascii="Segoe UI" w:hAnsi="Segoe UI" w:cs="Segoe UI"/>
              </w:rPr>
              <w:t>returns the Class class object of this object. The Class class can further be used to get the metadata of this class.</w:t>
            </w:r>
          </w:p>
        </w:tc>
      </w:tr>
      <w:tr w:rsidR="00B674DA" w:rsidRPr="00B674DA" w:rsidTr="00B674DA">
        <w:tc>
          <w:tcPr>
            <w:tcW w:w="0" w:type="auto"/>
            <w:hideMark/>
          </w:tcPr>
          <w:p w:rsidR="00B674DA" w:rsidRPr="00B674DA" w:rsidRDefault="00B674DA">
            <w:pPr>
              <w:jc w:val="both"/>
              <w:rPr>
                <w:rFonts w:ascii="Segoe UI" w:hAnsi="Segoe UI" w:cs="Segoe UI"/>
              </w:rPr>
            </w:pPr>
            <w:r w:rsidRPr="00B674DA">
              <w:rPr>
                <w:rFonts w:ascii="Segoe UI" w:hAnsi="Segoe UI" w:cs="Segoe UI"/>
              </w:rPr>
              <w:t>public int hashCode()</w:t>
            </w:r>
          </w:p>
        </w:tc>
        <w:tc>
          <w:tcPr>
            <w:tcW w:w="0" w:type="auto"/>
            <w:hideMark/>
          </w:tcPr>
          <w:p w:rsidR="00B674DA" w:rsidRPr="00B674DA" w:rsidRDefault="00B674DA">
            <w:pPr>
              <w:jc w:val="both"/>
              <w:rPr>
                <w:rFonts w:ascii="Segoe UI" w:hAnsi="Segoe UI" w:cs="Segoe UI"/>
              </w:rPr>
            </w:pPr>
            <w:r w:rsidRPr="00B674DA">
              <w:rPr>
                <w:rFonts w:ascii="Segoe UI" w:hAnsi="Segoe UI" w:cs="Segoe UI"/>
              </w:rPr>
              <w:t>returns the hashcode number for this object.</w:t>
            </w:r>
          </w:p>
        </w:tc>
      </w:tr>
      <w:tr w:rsidR="00B674DA" w:rsidRPr="00B674DA" w:rsidTr="00B674DA">
        <w:tc>
          <w:tcPr>
            <w:tcW w:w="0" w:type="auto"/>
            <w:hideMark/>
          </w:tcPr>
          <w:p w:rsidR="00B674DA" w:rsidRPr="00B674DA" w:rsidRDefault="00B674DA">
            <w:pPr>
              <w:jc w:val="both"/>
              <w:rPr>
                <w:rFonts w:ascii="Segoe UI" w:hAnsi="Segoe UI" w:cs="Segoe UI"/>
              </w:rPr>
            </w:pPr>
            <w:r w:rsidRPr="00B674DA">
              <w:rPr>
                <w:rFonts w:ascii="Segoe UI" w:hAnsi="Segoe UI" w:cs="Segoe UI"/>
              </w:rPr>
              <w:t>public boolean equals(Object obj)</w:t>
            </w:r>
          </w:p>
        </w:tc>
        <w:tc>
          <w:tcPr>
            <w:tcW w:w="0" w:type="auto"/>
            <w:hideMark/>
          </w:tcPr>
          <w:p w:rsidR="00B674DA" w:rsidRPr="00B674DA" w:rsidRDefault="00B674DA">
            <w:pPr>
              <w:jc w:val="both"/>
              <w:rPr>
                <w:rFonts w:ascii="Segoe UI" w:hAnsi="Segoe UI" w:cs="Segoe UI"/>
              </w:rPr>
            </w:pPr>
            <w:r w:rsidRPr="00B674DA">
              <w:rPr>
                <w:rFonts w:ascii="Segoe UI" w:hAnsi="Segoe UI" w:cs="Segoe UI"/>
              </w:rPr>
              <w:t>compares the given object to this object.</w:t>
            </w:r>
          </w:p>
        </w:tc>
      </w:tr>
      <w:tr w:rsidR="00B674DA" w:rsidRPr="00B674DA" w:rsidTr="00B674DA">
        <w:tc>
          <w:tcPr>
            <w:tcW w:w="0" w:type="auto"/>
            <w:hideMark/>
          </w:tcPr>
          <w:p w:rsidR="00B674DA" w:rsidRPr="00B674DA" w:rsidRDefault="00B674DA">
            <w:pPr>
              <w:jc w:val="both"/>
              <w:rPr>
                <w:rFonts w:ascii="Segoe UI" w:hAnsi="Segoe UI" w:cs="Segoe UI"/>
              </w:rPr>
            </w:pPr>
            <w:r w:rsidRPr="00B674DA">
              <w:rPr>
                <w:rFonts w:ascii="Segoe UI" w:hAnsi="Segoe UI" w:cs="Segoe UI"/>
              </w:rPr>
              <w:t>protected Object clone() throws CloneNotSupportedException</w:t>
            </w:r>
          </w:p>
        </w:tc>
        <w:tc>
          <w:tcPr>
            <w:tcW w:w="0" w:type="auto"/>
            <w:hideMark/>
          </w:tcPr>
          <w:p w:rsidR="00B674DA" w:rsidRPr="00B674DA" w:rsidRDefault="00B674DA">
            <w:pPr>
              <w:jc w:val="both"/>
              <w:rPr>
                <w:rFonts w:ascii="Segoe UI" w:hAnsi="Segoe UI" w:cs="Segoe UI"/>
              </w:rPr>
            </w:pPr>
            <w:r w:rsidRPr="00B674DA">
              <w:rPr>
                <w:rFonts w:ascii="Segoe UI" w:hAnsi="Segoe UI" w:cs="Segoe UI"/>
              </w:rPr>
              <w:t>creates and returns the exact copy (clone) of this object.</w:t>
            </w:r>
          </w:p>
        </w:tc>
      </w:tr>
      <w:tr w:rsidR="00B674DA" w:rsidRPr="00B674DA" w:rsidTr="00B674DA">
        <w:tc>
          <w:tcPr>
            <w:tcW w:w="0" w:type="auto"/>
            <w:hideMark/>
          </w:tcPr>
          <w:p w:rsidR="00B674DA" w:rsidRPr="00B674DA" w:rsidRDefault="00B674DA">
            <w:pPr>
              <w:jc w:val="both"/>
              <w:rPr>
                <w:rFonts w:ascii="Segoe UI" w:hAnsi="Segoe UI" w:cs="Segoe UI"/>
              </w:rPr>
            </w:pPr>
            <w:r w:rsidRPr="00B674DA">
              <w:rPr>
                <w:rFonts w:ascii="Segoe UI" w:hAnsi="Segoe UI" w:cs="Segoe UI"/>
              </w:rPr>
              <w:t>public String toString()</w:t>
            </w:r>
          </w:p>
        </w:tc>
        <w:tc>
          <w:tcPr>
            <w:tcW w:w="0" w:type="auto"/>
            <w:hideMark/>
          </w:tcPr>
          <w:p w:rsidR="00B674DA" w:rsidRPr="00B674DA" w:rsidRDefault="00B674DA">
            <w:pPr>
              <w:jc w:val="both"/>
              <w:rPr>
                <w:rFonts w:ascii="Segoe UI" w:hAnsi="Segoe UI" w:cs="Segoe UI"/>
              </w:rPr>
            </w:pPr>
            <w:r w:rsidRPr="00B674DA">
              <w:rPr>
                <w:rFonts w:ascii="Segoe UI" w:hAnsi="Segoe UI" w:cs="Segoe UI"/>
              </w:rPr>
              <w:t>returns the string representation of this object.</w:t>
            </w:r>
          </w:p>
        </w:tc>
      </w:tr>
      <w:tr w:rsidR="00B674DA" w:rsidRPr="00B674DA" w:rsidTr="00B674DA">
        <w:tc>
          <w:tcPr>
            <w:tcW w:w="0" w:type="auto"/>
            <w:hideMark/>
          </w:tcPr>
          <w:p w:rsidR="00B674DA" w:rsidRPr="00B674DA" w:rsidRDefault="00B674DA">
            <w:pPr>
              <w:jc w:val="both"/>
              <w:rPr>
                <w:rFonts w:ascii="Segoe UI" w:hAnsi="Segoe UI" w:cs="Segoe UI"/>
              </w:rPr>
            </w:pPr>
            <w:r w:rsidRPr="00B674DA">
              <w:rPr>
                <w:rFonts w:ascii="Segoe UI" w:hAnsi="Segoe UI" w:cs="Segoe UI"/>
              </w:rPr>
              <w:t>public final void notify()</w:t>
            </w:r>
          </w:p>
        </w:tc>
        <w:tc>
          <w:tcPr>
            <w:tcW w:w="0" w:type="auto"/>
            <w:hideMark/>
          </w:tcPr>
          <w:p w:rsidR="00B674DA" w:rsidRPr="00B674DA" w:rsidRDefault="00B674DA">
            <w:pPr>
              <w:jc w:val="both"/>
              <w:rPr>
                <w:rFonts w:ascii="Segoe UI" w:hAnsi="Segoe UI" w:cs="Segoe UI"/>
              </w:rPr>
            </w:pPr>
            <w:r w:rsidRPr="00B674DA">
              <w:rPr>
                <w:rFonts w:ascii="Segoe UI" w:hAnsi="Segoe UI" w:cs="Segoe UI"/>
              </w:rPr>
              <w:t>wakes up single thread, waiting on this object's monitor.</w:t>
            </w:r>
          </w:p>
        </w:tc>
      </w:tr>
      <w:tr w:rsidR="00B674DA" w:rsidRPr="00B674DA" w:rsidTr="00B674DA">
        <w:tc>
          <w:tcPr>
            <w:tcW w:w="0" w:type="auto"/>
            <w:hideMark/>
          </w:tcPr>
          <w:p w:rsidR="00B674DA" w:rsidRPr="00B674DA" w:rsidRDefault="00B674DA">
            <w:pPr>
              <w:jc w:val="both"/>
              <w:rPr>
                <w:rFonts w:ascii="Segoe UI" w:hAnsi="Segoe UI" w:cs="Segoe UI"/>
              </w:rPr>
            </w:pPr>
            <w:r w:rsidRPr="00B674DA">
              <w:rPr>
                <w:rFonts w:ascii="Segoe UI" w:hAnsi="Segoe UI" w:cs="Segoe UI"/>
              </w:rPr>
              <w:t>public final void notifyAll()</w:t>
            </w:r>
          </w:p>
        </w:tc>
        <w:tc>
          <w:tcPr>
            <w:tcW w:w="0" w:type="auto"/>
            <w:hideMark/>
          </w:tcPr>
          <w:p w:rsidR="00B674DA" w:rsidRPr="00B674DA" w:rsidRDefault="00B674DA">
            <w:pPr>
              <w:jc w:val="both"/>
              <w:rPr>
                <w:rFonts w:ascii="Segoe UI" w:hAnsi="Segoe UI" w:cs="Segoe UI"/>
              </w:rPr>
            </w:pPr>
            <w:r w:rsidRPr="00B674DA">
              <w:rPr>
                <w:rFonts w:ascii="Segoe UI" w:hAnsi="Segoe UI" w:cs="Segoe UI"/>
              </w:rPr>
              <w:t>wakes up all the threads, waiting on this object's monitor.</w:t>
            </w:r>
          </w:p>
        </w:tc>
      </w:tr>
      <w:tr w:rsidR="00B674DA" w:rsidRPr="00B674DA" w:rsidTr="00B674DA">
        <w:tc>
          <w:tcPr>
            <w:tcW w:w="0" w:type="auto"/>
            <w:hideMark/>
          </w:tcPr>
          <w:p w:rsidR="00B674DA" w:rsidRPr="00B674DA" w:rsidRDefault="00B674DA">
            <w:pPr>
              <w:jc w:val="both"/>
              <w:rPr>
                <w:rFonts w:ascii="Segoe UI" w:hAnsi="Segoe UI" w:cs="Segoe UI"/>
              </w:rPr>
            </w:pPr>
            <w:r w:rsidRPr="00B674DA">
              <w:rPr>
                <w:rFonts w:ascii="Segoe UI" w:hAnsi="Segoe UI" w:cs="Segoe UI"/>
              </w:rPr>
              <w:t>public final void wait(long timeout)throws InterruptedException</w:t>
            </w:r>
          </w:p>
        </w:tc>
        <w:tc>
          <w:tcPr>
            <w:tcW w:w="0" w:type="auto"/>
            <w:hideMark/>
          </w:tcPr>
          <w:p w:rsidR="00B674DA" w:rsidRPr="00B674DA" w:rsidRDefault="00B674DA">
            <w:pPr>
              <w:jc w:val="both"/>
              <w:rPr>
                <w:rFonts w:ascii="Segoe UI" w:hAnsi="Segoe UI" w:cs="Segoe UI"/>
              </w:rPr>
            </w:pPr>
            <w:r w:rsidRPr="00B674DA">
              <w:rPr>
                <w:rFonts w:ascii="Segoe UI" w:hAnsi="Segoe UI" w:cs="Segoe UI"/>
              </w:rPr>
              <w:t>causes the current thread to wait for the specified milliseconds, until another thread notifies (invokes notify() or notifyAll() method).</w:t>
            </w:r>
          </w:p>
        </w:tc>
      </w:tr>
      <w:tr w:rsidR="00B674DA" w:rsidRPr="00B674DA" w:rsidTr="00B674DA">
        <w:tc>
          <w:tcPr>
            <w:tcW w:w="0" w:type="auto"/>
            <w:hideMark/>
          </w:tcPr>
          <w:p w:rsidR="00B674DA" w:rsidRPr="00B674DA" w:rsidRDefault="00B674DA">
            <w:pPr>
              <w:jc w:val="both"/>
              <w:rPr>
                <w:rFonts w:ascii="Segoe UI" w:hAnsi="Segoe UI" w:cs="Segoe UI"/>
              </w:rPr>
            </w:pPr>
            <w:r w:rsidRPr="00B674DA">
              <w:rPr>
                <w:rFonts w:ascii="Segoe UI" w:hAnsi="Segoe UI" w:cs="Segoe UI"/>
              </w:rPr>
              <w:t>public final void wait(long timeout,int nanos)throws InterruptedException</w:t>
            </w:r>
          </w:p>
        </w:tc>
        <w:tc>
          <w:tcPr>
            <w:tcW w:w="0" w:type="auto"/>
            <w:hideMark/>
          </w:tcPr>
          <w:p w:rsidR="00B674DA" w:rsidRPr="00B674DA" w:rsidRDefault="00B674DA">
            <w:pPr>
              <w:jc w:val="both"/>
              <w:rPr>
                <w:rFonts w:ascii="Segoe UI" w:hAnsi="Segoe UI" w:cs="Segoe UI"/>
              </w:rPr>
            </w:pPr>
            <w:r w:rsidRPr="00B674DA">
              <w:rPr>
                <w:rFonts w:ascii="Segoe UI" w:hAnsi="Segoe UI" w:cs="Segoe UI"/>
              </w:rPr>
              <w:t>causes the current thread to wait for the specified milliseconds and nanoseconds, until another thread notifies (invokes notify() or notifyAll() method).</w:t>
            </w:r>
          </w:p>
        </w:tc>
      </w:tr>
      <w:tr w:rsidR="00B674DA" w:rsidRPr="00B674DA" w:rsidTr="00B674DA">
        <w:tc>
          <w:tcPr>
            <w:tcW w:w="0" w:type="auto"/>
            <w:hideMark/>
          </w:tcPr>
          <w:p w:rsidR="00B674DA" w:rsidRPr="00B674DA" w:rsidRDefault="00B674DA">
            <w:pPr>
              <w:jc w:val="both"/>
              <w:rPr>
                <w:rFonts w:ascii="Segoe UI" w:hAnsi="Segoe UI" w:cs="Segoe UI"/>
              </w:rPr>
            </w:pPr>
            <w:r w:rsidRPr="00B674DA">
              <w:rPr>
                <w:rFonts w:ascii="Segoe UI" w:hAnsi="Segoe UI" w:cs="Segoe UI"/>
              </w:rPr>
              <w:t>public final void wait()throws InterruptedException</w:t>
            </w:r>
          </w:p>
        </w:tc>
        <w:tc>
          <w:tcPr>
            <w:tcW w:w="0" w:type="auto"/>
            <w:hideMark/>
          </w:tcPr>
          <w:p w:rsidR="00B674DA" w:rsidRPr="00B674DA" w:rsidRDefault="00B674DA">
            <w:pPr>
              <w:jc w:val="both"/>
              <w:rPr>
                <w:rFonts w:ascii="Segoe UI" w:hAnsi="Segoe UI" w:cs="Segoe UI"/>
              </w:rPr>
            </w:pPr>
            <w:r w:rsidRPr="00B674DA">
              <w:rPr>
                <w:rFonts w:ascii="Segoe UI" w:hAnsi="Segoe UI" w:cs="Segoe UI"/>
              </w:rPr>
              <w:t>causes the current thread to wait, until another thread notifies (invokes notify() or notifyAll() method).</w:t>
            </w:r>
          </w:p>
        </w:tc>
      </w:tr>
      <w:tr w:rsidR="00B674DA" w:rsidRPr="00B674DA" w:rsidTr="00B674DA">
        <w:tc>
          <w:tcPr>
            <w:tcW w:w="0" w:type="auto"/>
            <w:hideMark/>
          </w:tcPr>
          <w:p w:rsidR="00B674DA" w:rsidRPr="00B674DA" w:rsidRDefault="00B674DA">
            <w:pPr>
              <w:jc w:val="both"/>
              <w:rPr>
                <w:rFonts w:ascii="Segoe UI" w:hAnsi="Segoe UI" w:cs="Segoe UI"/>
              </w:rPr>
            </w:pPr>
            <w:r w:rsidRPr="00B674DA">
              <w:rPr>
                <w:rFonts w:ascii="Segoe UI" w:hAnsi="Segoe UI" w:cs="Segoe UI"/>
              </w:rPr>
              <w:t>protected void finalize()throws Throwable</w:t>
            </w:r>
          </w:p>
        </w:tc>
        <w:tc>
          <w:tcPr>
            <w:tcW w:w="0" w:type="auto"/>
            <w:hideMark/>
          </w:tcPr>
          <w:p w:rsidR="00B674DA" w:rsidRPr="00B674DA" w:rsidRDefault="00B674DA">
            <w:pPr>
              <w:jc w:val="both"/>
              <w:rPr>
                <w:rFonts w:ascii="Segoe UI" w:hAnsi="Segoe UI" w:cs="Segoe UI"/>
              </w:rPr>
            </w:pPr>
            <w:r w:rsidRPr="00B674DA">
              <w:rPr>
                <w:rFonts w:ascii="Segoe UI" w:hAnsi="Segoe UI" w:cs="Segoe UI"/>
              </w:rPr>
              <w:t>is invoked by the garbage collector before object is being garbage collected.</w:t>
            </w:r>
          </w:p>
        </w:tc>
      </w:tr>
    </w:tbl>
    <w:p w:rsidR="002228BE" w:rsidRDefault="002228BE" w:rsidP="00CF0779">
      <w:pPr>
        <w:spacing w:after="0" w:line="240" w:lineRule="auto"/>
      </w:pPr>
    </w:p>
    <w:p w:rsidR="002228BE" w:rsidRPr="00C635FF" w:rsidRDefault="002228BE" w:rsidP="00C635FF">
      <w:pPr>
        <w:pStyle w:val="Heading1"/>
        <w:shd w:val="clear" w:color="auto" w:fill="FFFFFF"/>
        <w:spacing w:before="0" w:beforeAutospacing="0" w:after="0" w:afterAutospacing="0"/>
        <w:jc w:val="both"/>
        <w:rPr>
          <w:rFonts w:ascii="Helvetica" w:hAnsi="Helvetica" w:cs="Helvetica"/>
          <w:b w:val="0"/>
          <w:bCs w:val="0"/>
          <w:sz w:val="39"/>
          <w:szCs w:val="39"/>
        </w:rPr>
      </w:pPr>
      <w:r w:rsidRPr="00C635FF">
        <w:rPr>
          <w:rFonts w:ascii="Helvetica" w:hAnsi="Helvetica" w:cs="Helvetica"/>
          <w:b w:val="0"/>
          <w:bCs w:val="0"/>
          <w:sz w:val="39"/>
          <w:szCs w:val="39"/>
        </w:rPr>
        <w:t>Java Class class</w:t>
      </w:r>
    </w:p>
    <w:p w:rsidR="002228BE" w:rsidRPr="00C635FF" w:rsidRDefault="002228BE" w:rsidP="00C635FF">
      <w:pPr>
        <w:pStyle w:val="NormalWeb"/>
        <w:shd w:val="clear" w:color="auto" w:fill="FFFFFF"/>
        <w:spacing w:before="0" w:beforeAutospacing="0" w:after="0" w:afterAutospacing="0"/>
        <w:jc w:val="both"/>
        <w:rPr>
          <w:rFonts w:ascii="Segoe UI" w:hAnsi="Segoe UI" w:cs="Segoe UI"/>
          <w:sz w:val="22"/>
          <w:szCs w:val="22"/>
        </w:rPr>
      </w:pPr>
      <w:r w:rsidRPr="00C635FF">
        <w:rPr>
          <w:rFonts w:ascii="Segoe UI" w:hAnsi="Segoe UI" w:cs="Segoe UI"/>
          <w:sz w:val="22"/>
          <w:szCs w:val="22"/>
        </w:rPr>
        <w:t>Java Class class instances represent the classes and interfaces in a running java application. Every Array belongs to a class is a Class object and it is shared by all arrays (with same element type and number of dimensions).</w:t>
      </w:r>
    </w:p>
    <w:p w:rsidR="002228BE" w:rsidRPr="00C635FF" w:rsidRDefault="002228BE" w:rsidP="00C635FF">
      <w:pPr>
        <w:pStyle w:val="Heading2"/>
        <w:shd w:val="clear" w:color="auto" w:fill="FFFFFF"/>
        <w:spacing w:before="0" w:line="240" w:lineRule="auto"/>
        <w:jc w:val="both"/>
        <w:rPr>
          <w:rFonts w:ascii="Helvetica" w:hAnsi="Helvetica" w:cs="Helvetica"/>
          <w:b w:val="0"/>
          <w:bCs w:val="0"/>
          <w:color w:val="auto"/>
          <w:sz w:val="34"/>
          <w:szCs w:val="34"/>
        </w:rPr>
      </w:pPr>
      <w:r w:rsidRPr="00C635FF">
        <w:rPr>
          <w:rFonts w:ascii="Helvetica" w:hAnsi="Helvetica" w:cs="Helvetica"/>
          <w:b w:val="0"/>
          <w:bCs w:val="0"/>
          <w:color w:val="auto"/>
          <w:sz w:val="34"/>
          <w:szCs w:val="34"/>
        </w:rPr>
        <w:lastRenderedPageBreak/>
        <w:t>Methods</w:t>
      </w:r>
    </w:p>
    <w:tbl>
      <w:tblPr>
        <w:tblStyle w:val="TableGrid"/>
        <w:tblW w:w="10052" w:type="dxa"/>
        <w:tblLook w:val="04A0"/>
      </w:tblPr>
      <w:tblGrid>
        <w:gridCol w:w="3529"/>
        <w:gridCol w:w="6523"/>
      </w:tblGrid>
      <w:tr w:rsidR="002228BE" w:rsidRPr="00C635FF" w:rsidTr="00710016">
        <w:tc>
          <w:tcPr>
            <w:tcW w:w="0" w:type="auto"/>
            <w:hideMark/>
          </w:tcPr>
          <w:p w:rsidR="002228BE" w:rsidRPr="00C635FF" w:rsidRDefault="002228BE" w:rsidP="00C635FF">
            <w:pPr>
              <w:rPr>
                <w:b/>
                <w:bCs/>
                <w:sz w:val="23"/>
                <w:szCs w:val="23"/>
              </w:rPr>
            </w:pPr>
            <w:r w:rsidRPr="00C635FF">
              <w:rPr>
                <w:b/>
                <w:bCs/>
                <w:sz w:val="23"/>
                <w:szCs w:val="23"/>
              </w:rPr>
              <w:t>Method</w:t>
            </w:r>
          </w:p>
        </w:tc>
        <w:tc>
          <w:tcPr>
            <w:tcW w:w="0" w:type="auto"/>
            <w:hideMark/>
          </w:tcPr>
          <w:p w:rsidR="002228BE" w:rsidRPr="00C635FF" w:rsidRDefault="002228BE" w:rsidP="00C635FF">
            <w:pPr>
              <w:rPr>
                <w:b/>
                <w:bCs/>
                <w:sz w:val="23"/>
                <w:szCs w:val="23"/>
              </w:rPr>
            </w:pPr>
            <w:r w:rsidRPr="00C635FF">
              <w:rPr>
                <w:b/>
                <w:bCs/>
                <w:sz w:val="23"/>
                <w:szCs w:val="23"/>
              </w:rPr>
              <w:t>Description</w:t>
            </w:r>
          </w:p>
        </w:tc>
      </w:tr>
      <w:tr w:rsidR="002228BE" w:rsidRPr="00C635FF" w:rsidTr="00710016">
        <w:tc>
          <w:tcPr>
            <w:tcW w:w="0" w:type="auto"/>
            <w:hideMark/>
          </w:tcPr>
          <w:p w:rsidR="002228BE" w:rsidRPr="00C635FF" w:rsidRDefault="00E80FC5" w:rsidP="00C635FF">
            <w:pPr>
              <w:jc w:val="both"/>
              <w:rPr>
                <w:rFonts w:ascii="Segoe UI" w:hAnsi="Segoe UI" w:cs="Segoe UI"/>
              </w:rPr>
            </w:pPr>
            <w:hyperlink r:id="rId49" w:history="1">
              <w:r w:rsidR="002228BE" w:rsidRPr="00C635FF">
                <w:rPr>
                  <w:rStyle w:val="Hyperlink"/>
                  <w:rFonts w:ascii="Segoe UI" w:hAnsi="Segoe UI" w:cs="Segoe UI"/>
                  <w:color w:val="auto"/>
                </w:rPr>
                <w:t>forName(String className)</w:t>
              </w:r>
            </w:hyperlink>
          </w:p>
        </w:tc>
        <w:tc>
          <w:tcPr>
            <w:tcW w:w="0" w:type="auto"/>
            <w:hideMark/>
          </w:tcPr>
          <w:p w:rsidR="002228BE" w:rsidRPr="00C635FF" w:rsidRDefault="002228BE" w:rsidP="00C635FF">
            <w:pPr>
              <w:jc w:val="both"/>
              <w:rPr>
                <w:rFonts w:ascii="Segoe UI" w:hAnsi="Segoe UI" w:cs="Segoe UI"/>
              </w:rPr>
            </w:pPr>
            <w:r w:rsidRPr="00C635FF">
              <w:rPr>
                <w:rFonts w:ascii="Segoe UI" w:hAnsi="Segoe UI" w:cs="Segoe UI"/>
              </w:rPr>
              <w:t>It returns the Class object associated with the class or interface with the specified string name.</w:t>
            </w:r>
          </w:p>
        </w:tc>
      </w:tr>
      <w:tr w:rsidR="002228BE" w:rsidRPr="00C635FF" w:rsidTr="00710016">
        <w:tc>
          <w:tcPr>
            <w:tcW w:w="0" w:type="auto"/>
            <w:hideMark/>
          </w:tcPr>
          <w:p w:rsidR="002228BE" w:rsidRPr="00C635FF" w:rsidRDefault="00E80FC5" w:rsidP="00C635FF">
            <w:pPr>
              <w:jc w:val="both"/>
              <w:rPr>
                <w:rFonts w:ascii="Segoe UI" w:hAnsi="Segoe UI" w:cs="Segoe UI"/>
              </w:rPr>
            </w:pPr>
            <w:hyperlink r:id="rId50" w:history="1">
              <w:r w:rsidR="002228BE" w:rsidRPr="00C635FF">
                <w:rPr>
                  <w:rStyle w:val="Hyperlink"/>
                  <w:rFonts w:ascii="Segoe UI" w:hAnsi="Segoe UI" w:cs="Segoe UI"/>
                  <w:color w:val="auto"/>
                </w:rPr>
                <w:t>forName(String name, boolean initialize,ClassLoader loader)</w:t>
              </w:r>
            </w:hyperlink>
          </w:p>
        </w:tc>
        <w:tc>
          <w:tcPr>
            <w:tcW w:w="0" w:type="auto"/>
            <w:hideMark/>
          </w:tcPr>
          <w:p w:rsidR="002228BE" w:rsidRPr="00C635FF" w:rsidRDefault="002228BE" w:rsidP="00C635FF">
            <w:pPr>
              <w:jc w:val="both"/>
              <w:rPr>
                <w:rFonts w:ascii="Segoe UI" w:hAnsi="Segoe UI" w:cs="Segoe UI"/>
              </w:rPr>
            </w:pPr>
            <w:r w:rsidRPr="00C635FF">
              <w:rPr>
                <w:rFonts w:ascii="Segoe UI" w:hAnsi="Segoe UI" w:cs="Segoe UI"/>
              </w:rPr>
              <w:t>It returns the Class object associated with the class or interface with the specified string name, using the given class loader.</w:t>
            </w:r>
          </w:p>
        </w:tc>
      </w:tr>
      <w:tr w:rsidR="002228BE" w:rsidRPr="00C635FF" w:rsidTr="00710016">
        <w:tc>
          <w:tcPr>
            <w:tcW w:w="0" w:type="auto"/>
            <w:hideMark/>
          </w:tcPr>
          <w:p w:rsidR="002228BE" w:rsidRPr="00C635FF" w:rsidRDefault="00E80FC5" w:rsidP="00C635FF">
            <w:pPr>
              <w:jc w:val="both"/>
              <w:rPr>
                <w:rFonts w:ascii="Segoe UI" w:hAnsi="Segoe UI" w:cs="Segoe UI"/>
              </w:rPr>
            </w:pPr>
            <w:hyperlink r:id="rId51" w:history="1">
              <w:r w:rsidR="002228BE" w:rsidRPr="00C635FF">
                <w:rPr>
                  <w:rStyle w:val="Hyperlink"/>
                  <w:rFonts w:ascii="Segoe UI" w:hAnsi="Segoe UI" w:cs="Segoe UI"/>
                  <w:color w:val="auto"/>
                </w:rPr>
                <w:t>getClasses()</w:t>
              </w:r>
            </w:hyperlink>
          </w:p>
        </w:tc>
        <w:tc>
          <w:tcPr>
            <w:tcW w:w="0" w:type="auto"/>
            <w:hideMark/>
          </w:tcPr>
          <w:p w:rsidR="002228BE" w:rsidRPr="00C635FF" w:rsidRDefault="002228BE" w:rsidP="00C635FF">
            <w:pPr>
              <w:jc w:val="both"/>
              <w:rPr>
                <w:rFonts w:ascii="Segoe UI" w:hAnsi="Segoe UI" w:cs="Segoe UI"/>
              </w:rPr>
            </w:pPr>
            <w:r w:rsidRPr="00C635FF">
              <w:rPr>
                <w:rFonts w:ascii="Segoe UI" w:hAnsi="Segoe UI" w:cs="Segoe UI"/>
              </w:rPr>
              <w:t>It returns an array containing Class objects representing all the public interfaces and classes that are members of the class and are represented by this Class object.</w:t>
            </w:r>
          </w:p>
        </w:tc>
      </w:tr>
      <w:tr w:rsidR="002228BE" w:rsidRPr="00C635FF" w:rsidTr="00710016">
        <w:tc>
          <w:tcPr>
            <w:tcW w:w="0" w:type="auto"/>
            <w:hideMark/>
          </w:tcPr>
          <w:p w:rsidR="002228BE" w:rsidRPr="00C635FF" w:rsidRDefault="00E80FC5" w:rsidP="00C635FF">
            <w:pPr>
              <w:jc w:val="both"/>
              <w:rPr>
                <w:rFonts w:ascii="Segoe UI" w:hAnsi="Segoe UI" w:cs="Segoe UI"/>
              </w:rPr>
            </w:pPr>
            <w:hyperlink r:id="rId52" w:history="1">
              <w:r w:rsidR="002228BE" w:rsidRPr="00C635FF">
                <w:rPr>
                  <w:rStyle w:val="Hyperlink"/>
                  <w:rFonts w:ascii="Segoe UI" w:hAnsi="Segoe UI" w:cs="Segoe UI"/>
                  <w:color w:val="auto"/>
                </w:rPr>
                <w:t>getInterfaces()</w:t>
              </w:r>
            </w:hyperlink>
          </w:p>
        </w:tc>
        <w:tc>
          <w:tcPr>
            <w:tcW w:w="0" w:type="auto"/>
            <w:hideMark/>
          </w:tcPr>
          <w:p w:rsidR="002228BE" w:rsidRPr="00C635FF" w:rsidRDefault="002228BE" w:rsidP="00C635FF">
            <w:pPr>
              <w:jc w:val="both"/>
              <w:rPr>
                <w:rFonts w:ascii="Segoe UI" w:hAnsi="Segoe UI" w:cs="Segoe UI"/>
              </w:rPr>
            </w:pPr>
            <w:r w:rsidRPr="00C635FF">
              <w:rPr>
                <w:rFonts w:ascii="Segoe UI" w:hAnsi="Segoe UI" w:cs="Segoe UI"/>
              </w:rPr>
              <w:t>It determines the interfaces implemented by the interface or class represented by this object.</w:t>
            </w:r>
          </w:p>
        </w:tc>
      </w:tr>
      <w:tr w:rsidR="002228BE" w:rsidRPr="00C635FF" w:rsidTr="00710016">
        <w:tc>
          <w:tcPr>
            <w:tcW w:w="0" w:type="auto"/>
            <w:hideMark/>
          </w:tcPr>
          <w:p w:rsidR="002228BE" w:rsidRPr="00C635FF" w:rsidRDefault="00E80FC5" w:rsidP="00C635FF">
            <w:pPr>
              <w:jc w:val="both"/>
              <w:rPr>
                <w:rFonts w:ascii="Segoe UI" w:hAnsi="Segoe UI" w:cs="Segoe UI"/>
              </w:rPr>
            </w:pPr>
            <w:hyperlink r:id="rId53" w:history="1">
              <w:r w:rsidR="002228BE" w:rsidRPr="00C635FF">
                <w:rPr>
                  <w:rStyle w:val="Hyperlink"/>
                  <w:rFonts w:ascii="Segoe UI" w:hAnsi="Segoe UI" w:cs="Segoe UI"/>
                  <w:color w:val="auto"/>
                </w:rPr>
                <w:t>getName()</w:t>
              </w:r>
            </w:hyperlink>
          </w:p>
        </w:tc>
        <w:tc>
          <w:tcPr>
            <w:tcW w:w="0" w:type="auto"/>
            <w:hideMark/>
          </w:tcPr>
          <w:p w:rsidR="002228BE" w:rsidRPr="00C635FF" w:rsidRDefault="002228BE" w:rsidP="00C635FF">
            <w:pPr>
              <w:jc w:val="both"/>
              <w:rPr>
                <w:rFonts w:ascii="Segoe UI" w:hAnsi="Segoe UI" w:cs="Segoe UI"/>
              </w:rPr>
            </w:pPr>
            <w:r w:rsidRPr="00C635FF">
              <w:rPr>
                <w:rFonts w:ascii="Segoe UI" w:hAnsi="Segoe UI" w:cs="Segoe UI"/>
              </w:rPr>
              <w:t>It returns the name of the entity represented by this Class object, as a String.</w:t>
            </w:r>
          </w:p>
        </w:tc>
      </w:tr>
      <w:tr w:rsidR="002228BE" w:rsidRPr="00C635FF" w:rsidTr="00710016">
        <w:tc>
          <w:tcPr>
            <w:tcW w:w="0" w:type="auto"/>
            <w:hideMark/>
          </w:tcPr>
          <w:p w:rsidR="002228BE" w:rsidRPr="00C635FF" w:rsidRDefault="00E80FC5" w:rsidP="00C635FF">
            <w:pPr>
              <w:jc w:val="both"/>
              <w:rPr>
                <w:rFonts w:ascii="Segoe UI" w:hAnsi="Segoe UI" w:cs="Segoe UI"/>
              </w:rPr>
            </w:pPr>
            <w:hyperlink r:id="rId54" w:history="1">
              <w:r w:rsidR="002228BE" w:rsidRPr="00C635FF">
                <w:rPr>
                  <w:rStyle w:val="Hyperlink"/>
                  <w:rFonts w:ascii="Segoe UI" w:hAnsi="Segoe UI" w:cs="Segoe UI"/>
                  <w:color w:val="auto"/>
                </w:rPr>
                <w:t>getPackage()</w:t>
              </w:r>
            </w:hyperlink>
          </w:p>
        </w:tc>
        <w:tc>
          <w:tcPr>
            <w:tcW w:w="0" w:type="auto"/>
            <w:hideMark/>
          </w:tcPr>
          <w:p w:rsidR="002228BE" w:rsidRPr="00C635FF" w:rsidRDefault="002228BE" w:rsidP="00C635FF">
            <w:pPr>
              <w:jc w:val="both"/>
              <w:rPr>
                <w:rFonts w:ascii="Segoe UI" w:hAnsi="Segoe UI" w:cs="Segoe UI"/>
              </w:rPr>
            </w:pPr>
            <w:r w:rsidRPr="00C635FF">
              <w:rPr>
                <w:rFonts w:ascii="Segoe UI" w:hAnsi="Segoe UI" w:cs="Segoe UI"/>
              </w:rPr>
              <w:t>It simply gets the package for this class.</w:t>
            </w:r>
          </w:p>
        </w:tc>
      </w:tr>
      <w:tr w:rsidR="002228BE" w:rsidRPr="00C635FF" w:rsidTr="00710016">
        <w:tc>
          <w:tcPr>
            <w:tcW w:w="0" w:type="auto"/>
            <w:hideMark/>
          </w:tcPr>
          <w:p w:rsidR="002228BE" w:rsidRPr="00C635FF" w:rsidRDefault="00E80FC5" w:rsidP="00C635FF">
            <w:pPr>
              <w:jc w:val="both"/>
              <w:rPr>
                <w:rFonts w:ascii="Segoe UI" w:hAnsi="Segoe UI" w:cs="Segoe UI"/>
              </w:rPr>
            </w:pPr>
            <w:hyperlink r:id="rId55" w:history="1">
              <w:r w:rsidR="002228BE" w:rsidRPr="00C635FF">
                <w:rPr>
                  <w:rStyle w:val="Hyperlink"/>
                  <w:rFonts w:ascii="Segoe UI" w:hAnsi="Segoe UI" w:cs="Segoe UI"/>
                  <w:color w:val="auto"/>
                </w:rPr>
                <w:t>getSuperclass()</w:t>
              </w:r>
            </w:hyperlink>
          </w:p>
        </w:tc>
        <w:tc>
          <w:tcPr>
            <w:tcW w:w="0" w:type="auto"/>
            <w:hideMark/>
          </w:tcPr>
          <w:p w:rsidR="002228BE" w:rsidRPr="00C635FF" w:rsidRDefault="002228BE" w:rsidP="00C635FF">
            <w:pPr>
              <w:jc w:val="both"/>
              <w:rPr>
                <w:rFonts w:ascii="Segoe UI" w:hAnsi="Segoe UI" w:cs="Segoe UI"/>
              </w:rPr>
            </w:pPr>
            <w:r w:rsidRPr="00C635FF">
              <w:rPr>
                <w:rFonts w:ascii="Segoe UI" w:hAnsi="Segoe UI" w:cs="Segoe UI"/>
              </w:rPr>
              <w:t>This method returns the Class which represents the superclass of the entity represented by this Class.</w:t>
            </w:r>
          </w:p>
        </w:tc>
      </w:tr>
      <w:tr w:rsidR="002228BE" w:rsidRPr="00C635FF" w:rsidTr="00710016">
        <w:tc>
          <w:tcPr>
            <w:tcW w:w="0" w:type="auto"/>
            <w:hideMark/>
          </w:tcPr>
          <w:p w:rsidR="002228BE" w:rsidRPr="00C635FF" w:rsidRDefault="00E80FC5" w:rsidP="00C635FF">
            <w:pPr>
              <w:jc w:val="both"/>
              <w:rPr>
                <w:rFonts w:ascii="Segoe UI" w:hAnsi="Segoe UI" w:cs="Segoe UI"/>
              </w:rPr>
            </w:pPr>
            <w:hyperlink r:id="rId56" w:history="1">
              <w:r w:rsidR="002228BE" w:rsidRPr="00C635FF">
                <w:rPr>
                  <w:rStyle w:val="Hyperlink"/>
                  <w:rFonts w:ascii="Segoe UI" w:hAnsi="Segoe UI" w:cs="Segoe UI"/>
                  <w:color w:val="auto"/>
                </w:rPr>
                <w:t>isInstance(Object obj)</w:t>
              </w:r>
            </w:hyperlink>
          </w:p>
        </w:tc>
        <w:tc>
          <w:tcPr>
            <w:tcW w:w="0" w:type="auto"/>
            <w:hideMark/>
          </w:tcPr>
          <w:p w:rsidR="002228BE" w:rsidRPr="00C635FF" w:rsidRDefault="002228BE" w:rsidP="00C635FF">
            <w:pPr>
              <w:jc w:val="both"/>
              <w:rPr>
                <w:rFonts w:ascii="Segoe UI" w:hAnsi="Segoe UI" w:cs="Segoe UI"/>
              </w:rPr>
            </w:pPr>
            <w:r w:rsidRPr="00C635FF">
              <w:rPr>
                <w:rFonts w:ascii="Segoe UI" w:hAnsi="Segoe UI" w:cs="Segoe UI"/>
              </w:rPr>
              <w:t>It checks if the specified Object is assignment-compatible with the object represented by this Class.</w:t>
            </w:r>
          </w:p>
        </w:tc>
      </w:tr>
      <w:tr w:rsidR="002228BE" w:rsidRPr="00C635FF" w:rsidTr="00710016">
        <w:tc>
          <w:tcPr>
            <w:tcW w:w="0" w:type="auto"/>
            <w:hideMark/>
          </w:tcPr>
          <w:p w:rsidR="002228BE" w:rsidRPr="00C635FF" w:rsidRDefault="00E80FC5" w:rsidP="00C635FF">
            <w:pPr>
              <w:jc w:val="both"/>
              <w:rPr>
                <w:rFonts w:ascii="Segoe UI" w:hAnsi="Segoe UI" w:cs="Segoe UI"/>
              </w:rPr>
            </w:pPr>
            <w:hyperlink r:id="rId57" w:history="1">
              <w:r w:rsidR="002228BE" w:rsidRPr="00C635FF">
                <w:rPr>
                  <w:rStyle w:val="Hyperlink"/>
                  <w:rFonts w:ascii="Segoe UI" w:hAnsi="Segoe UI" w:cs="Segoe UI"/>
                  <w:color w:val="auto"/>
                </w:rPr>
                <w:t>isInterface()</w:t>
              </w:r>
            </w:hyperlink>
          </w:p>
        </w:tc>
        <w:tc>
          <w:tcPr>
            <w:tcW w:w="0" w:type="auto"/>
            <w:hideMark/>
          </w:tcPr>
          <w:p w:rsidR="002228BE" w:rsidRPr="00C635FF" w:rsidRDefault="002228BE" w:rsidP="00C635FF">
            <w:pPr>
              <w:jc w:val="both"/>
              <w:rPr>
                <w:rFonts w:ascii="Segoe UI" w:hAnsi="Segoe UI" w:cs="Segoe UI"/>
              </w:rPr>
            </w:pPr>
            <w:r w:rsidRPr="00C635FF">
              <w:rPr>
                <w:rFonts w:ascii="Segoe UI" w:hAnsi="Segoe UI" w:cs="Segoe UI"/>
              </w:rPr>
              <w:t>It checks if the given Class object represents an interface type.</w:t>
            </w:r>
          </w:p>
        </w:tc>
      </w:tr>
      <w:tr w:rsidR="002228BE" w:rsidRPr="00C635FF" w:rsidTr="00710016">
        <w:tc>
          <w:tcPr>
            <w:tcW w:w="0" w:type="auto"/>
            <w:hideMark/>
          </w:tcPr>
          <w:p w:rsidR="002228BE" w:rsidRPr="00C635FF" w:rsidRDefault="002228BE" w:rsidP="00C635FF">
            <w:pPr>
              <w:jc w:val="both"/>
              <w:rPr>
                <w:rFonts w:ascii="Segoe UI" w:hAnsi="Segoe UI" w:cs="Segoe UI"/>
              </w:rPr>
            </w:pPr>
            <w:r w:rsidRPr="00C635FF">
              <w:rPr>
                <w:rFonts w:ascii="Segoe UI" w:hAnsi="Segoe UI" w:cs="Segoe UI"/>
              </w:rPr>
              <w:t>toString()</w:t>
            </w:r>
          </w:p>
        </w:tc>
        <w:tc>
          <w:tcPr>
            <w:tcW w:w="0" w:type="auto"/>
            <w:hideMark/>
          </w:tcPr>
          <w:p w:rsidR="002228BE" w:rsidRPr="00C635FF" w:rsidRDefault="002228BE" w:rsidP="00C635FF">
            <w:pPr>
              <w:jc w:val="both"/>
              <w:rPr>
                <w:rFonts w:ascii="Segoe UI" w:hAnsi="Segoe UI" w:cs="Segoe UI"/>
              </w:rPr>
            </w:pPr>
            <w:r w:rsidRPr="00C635FF">
              <w:rPr>
                <w:rFonts w:ascii="Segoe UI" w:hAnsi="Segoe UI" w:cs="Segoe UI"/>
              </w:rPr>
              <w:t>This method converts the object to a string.</w:t>
            </w:r>
          </w:p>
        </w:tc>
      </w:tr>
    </w:tbl>
    <w:p w:rsidR="002228BE" w:rsidRPr="000A1280" w:rsidRDefault="00E80FC5" w:rsidP="000A1280">
      <w:pPr>
        <w:spacing w:after="0" w:line="240" w:lineRule="auto"/>
        <w:rPr>
          <w:rFonts w:ascii="Times New Roman" w:hAnsi="Times New Roman" w:cs="Times New Roman"/>
          <w:sz w:val="24"/>
          <w:szCs w:val="24"/>
        </w:rPr>
      </w:pPr>
      <w:r>
        <w:pict>
          <v:rect id="_x0000_i1028" style="width:0;height:.7pt" o:hrstd="t" o:hrnoshade="t" o:hr="t" fillcolor="#d4d4d4" stroked="f"/>
        </w:pict>
      </w:r>
    </w:p>
    <w:p w:rsidR="002228BE" w:rsidRPr="00C635FF" w:rsidRDefault="002228BE" w:rsidP="000A1280">
      <w:pPr>
        <w:spacing w:after="0" w:line="240" w:lineRule="auto"/>
        <w:ind w:left="-360"/>
        <w:jc w:val="both"/>
        <w:rPr>
          <w:rFonts w:ascii="Segoe UI" w:hAnsi="Segoe UI" w:cs="Segoe UI"/>
        </w:rPr>
      </w:pPr>
      <w:r w:rsidRPr="00C635FF">
        <w:rPr>
          <w:rStyle w:val="keyword"/>
          <w:rFonts w:ascii="Segoe UI" w:hAnsi="Segoe UI" w:cs="Segoe UI"/>
          <w:b/>
          <w:bCs/>
          <w:bdr w:val="none" w:sz="0" w:space="0" w:color="auto" w:frame="1"/>
        </w:rPr>
        <w:t>public</w:t>
      </w:r>
      <w:r w:rsidRPr="00C635FF">
        <w:rPr>
          <w:rFonts w:ascii="Segoe UI" w:hAnsi="Segoe UI" w:cs="Segoe UI"/>
          <w:bdr w:val="none" w:sz="0" w:space="0" w:color="auto" w:frame="1"/>
        </w:rPr>
        <w:t> </w:t>
      </w:r>
      <w:r w:rsidRPr="00C635FF">
        <w:rPr>
          <w:rStyle w:val="keyword"/>
          <w:rFonts w:ascii="Segoe UI" w:hAnsi="Segoe UI" w:cs="Segoe UI"/>
          <w:b/>
          <w:bCs/>
          <w:bdr w:val="none" w:sz="0" w:space="0" w:color="auto" w:frame="1"/>
        </w:rPr>
        <w:t>class</w:t>
      </w:r>
      <w:r w:rsidRPr="00C635FF">
        <w:rPr>
          <w:rFonts w:ascii="Segoe UI" w:hAnsi="Segoe UI" w:cs="Segoe UI"/>
          <w:bdr w:val="none" w:sz="0" w:space="0" w:color="auto" w:frame="1"/>
        </w:rPr>
        <w:t> JavaClassExample1 {  </w:t>
      </w:r>
    </w:p>
    <w:p w:rsidR="002228BE" w:rsidRPr="00C635FF" w:rsidRDefault="002228BE" w:rsidP="000A1280">
      <w:pPr>
        <w:spacing w:after="0" w:line="240" w:lineRule="auto"/>
        <w:ind w:left="-360"/>
        <w:jc w:val="both"/>
        <w:rPr>
          <w:rFonts w:ascii="Segoe UI" w:hAnsi="Segoe UI" w:cs="Segoe UI"/>
        </w:rPr>
      </w:pPr>
      <w:r w:rsidRPr="00C635FF">
        <w:rPr>
          <w:rFonts w:ascii="Segoe UI" w:hAnsi="Segoe UI" w:cs="Segoe UI"/>
          <w:bdr w:val="none" w:sz="0" w:space="0" w:color="auto" w:frame="1"/>
        </w:rPr>
        <w:t>    </w:t>
      </w:r>
      <w:r w:rsidRPr="00C635FF">
        <w:rPr>
          <w:rStyle w:val="keyword"/>
          <w:rFonts w:ascii="Segoe UI" w:hAnsi="Segoe UI" w:cs="Segoe UI"/>
          <w:b/>
          <w:bCs/>
          <w:bdr w:val="none" w:sz="0" w:space="0" w:color="auto" w:frame="1"/>
        </w:rPr>
        <w:t>public</w:t>
      </w:r>
      <w:r w:rsidRPr="00C635FF">
        <w:rPr>
          <w:rFonts w:ascii="Segoe UI" w:hAnsi="Segoe UI" w:cs="Segoe UI"/>
          <w:bdr w:val="none" w:sz="0" w:space="0" w:color="auto" w:frame="1"/>
        </w:rPr>
        <w:t> </w:t>
      </w:r>
      <w:r w:rsidRPr="00C635FF">
        <w:rPr>
          <w:rStyle w:val="keyword"/>
          <w:rFonts w:ascii="Segoe UI" w:hAnsi="Segoe UI" w:cs="Segoe UI"/>
          <w:b/>
          <w:bCs/>
          <w:bdr w:val="none" w:sz="0" w:space="0" w:color="auto" w:frame="1"/>
        </w:rPr>
        <w:t>static</w:t>
      </w:r>
      <w:r w:rsidRPr="00C635FF">
        <w:rPr>
          <w:rFonts w:ascii="Segoe UI" w:hAnsi="Segoe UI" w:cs="Segoe UI"/>
          <w:bdr w:val="none" w:sz="0" w:space="0" w:color="auto" w:frame="1"/>
        </w:rPr>
        <w:t> </w:t>
      </w:r>
      <w:r w:rsidRPr="00C635FF">
        <w:rPr>
          <w:rStyle w:val="keyword"/>
          <w:rFonts w:ascii="Segoe UI" w:hAnsi="Segoe UI" w:cs="Segoe UI"/>
          <w:b/>
          <w:bCs/>
          <w:bdr w:val="none" w:sz="0" w:space="0" w:color="auto" w:frame="1"/>
        </w:rPr>
        <w:t>void</w:t>
      </w:r>
      <w:r w:rsidRPr="00C635FF">
        <w:rPr>
          <w:rFonts w:ascii="Segoe UI" w:hAnsi="Segoe UI" w:cs="Segoe UI"/>
          <w:bdr w:val="none" w:sz="0" w:space="0" w:color="auto" w:frame="1"/>
        </w:rPr>
        <w:t> main(String[] args) </w:t>
      </w:r>
      <w:r w:rsidRPr="00C635FF">
        <w:rPr>
          <w:rStyle w:val="keyword"/>
          <w:rFonts w:ascii="Segoe UI" w:hAnsi="Segoe UI" w:cs="Segoe UI"/>
          <w:b/>
          <w:bCs/>
          <w:bdr w:val="none" w:sz="0" w:space="0" w:color="auto" w:frame="1"/>
        </w:rPr>
        <w:t>throws</w:t>
      </w:r>
      <w:r w:rsidRPr="00C635FF">
        <w:rPr>
          <w:rFonts w:ascii="Segoe UI" w:hAnsi="Segoe UI" w:cs="Segoe UI"/>
          <w:bdr w:val="none" w:sz="0" w:space="0" w:color="auto" w:frame="1"/>
        </w:rPr>
        <w:t> ClassNotFoundException, IllegalAccessException, InstantiationException {  </w:t>
      </w:r>
    </w:p>
    <w:p w:rsidR="002228BE" w:rsidRPr="00C635FF" w:rsidRDefault="002228BE" w:rsidP="000A1280">
      <w:pPr>
        <w:spacing w:after="0" w:line="240" w:lineRule="auto"/>
        <w:ind w:left="-360"/>
        <w:jc w:val="both"/>
        <w:rPr>
          <w:rFonts w:ascii="Segoe UI" w:hAnsi="Segoe UI" w:cs="Segoe UI"/>
        </w:rPr>
      </w:pPr>
      <w:r w:rsidRPr="00C635FF">
        <w:rPr>
          <w:rFonts w:ascii="Segoe UI" w:hAnsi="Segoe UI" w:cs="Segoe UI"/>
          <w:bdr w:val="none" w:sz="0" w:space="0" w:color="auto" w:frame="1"/>
        </w:rPr>
        <w:t>        </w:t>
      </w:r>
      <w:r w:rsidRPr="00C635FF">
        <w:rPr>
          <w:rStyle w:val="comment"/>
          <w:rFonts w:ascii="Segoe UI" w:hAnsi="Segoe UI" w:cs="Segoe UI"/>
          <w:bdr w:val="none" w:sz="0" w:space="0" w:color="auto" w:frame="1"/>
        </w:rPr>
        <w:t>// returns the Class object for the class with the given name</w:t>
      </w:r>
      <w:r w:rsidRPr="00C635FF">
        <w:rPr>
          <w:rFonts w:ascii="Segoe UI" w:hAnsi="Segoe UI" w:cs="Segoe UI"/>
          <w:bdr w:val="none" w:sz="0" w:space="0" w:color="auto" w:frame="1"/>
        </w:rPr>
        <w:t>  </w:t>
      </w:r>
    </w:p>
    <w:p w:rsidR="002228BE" w:rsidRPr="00C635FF" w:rsidRDefault="002228BE" w:rsidP="000A1280">
      <w:pPr>
        <w:spacing w:after="0" w:line="240" w:lineRule="auto"/>
        <w:ind w:left="-360"/>
        <w:jc w:val="both"/>
        <w:rPr>
          <w:rFonts w:ascii="Segoe UI" w:hAnsi="Segoe UI" w:cs="Segoe UI"/>
        </w:rPr>
      </w:pPr>
      <w:r w:rsidRPr="00C635FF">
        <w:rPr>
          <w:rFonts w:ascii="Segoe UI" w:hAnsi="Segoe UI" w:cs="Segoe UI"/>
          <w:bdr w:val="none" w:sz="0" w:space="0" w:color="auto" w:frame="1"/>
        </w:rPr>
        <w:t>        Class class1 = Class.forName(</w:t>
      </w:r>
      <w:r w:rsidRPr="00C635FF">
        <w:rPr>
          <w:rStyle w:val="string"/>
          <w:rFonts w:ascii="Segoe UI" w:hAnsi="Segoe UI" w:cs="Segoe UI"/>
          <w:bdr w:val="none" w:sz="0" w:space="0" w:color="auto" w:frame="1"/>
        </w:rPr>
        <w:t>"java.lang.String"</w:t>
      </w:r>
      <w:r w:rsidRPr="00C635FF">
        <w:rPr>
          <w:rFonts w:ascii="Segoe UI" w:hAnsi="Segoe UI" w:cs="Segoe UI"/>
          <w:bdr w:val="none" w:sz="0" w:space="0" w:color="auto" w:frame="1"/>
        </w:rPr>
        <w:t>);  </w:t>
      </w:r>
    </w:p>
    <w:p w:rsidR="002228BE" w:rsidRPr="00C635FF" w:rsidRDefault="002228BE" w:rsidP="000A1280">
      <w:pPr>
        <w:spacing w:after="0" w:line="240" w:lineRule="auto"/>
        <w:ind w:left="-360"/>
        <w:jc w:val="both"/>
        <w:rPr>
          <w:rFonts w:ascii="Segoe UI" w:hAnsi="Segoe UI" w:cs="Segoe UI"/>
        </w:rPr>
      </w:pPr>
      <w:r w:rsidRPr="00C635FF">
        <w:rPr>
          <w:rFonts w:ascii="Segoe UI" w:hAnsi="Segoe UI" w:cs="Segoe UI"/>
          <w:bdr w:val="none" w:sz="0" w:space="0" w:color="auto" w:frame="1"/>
        </w:rPr>
        <w:t>        Class class2 = </w:t>
      </w:r>
      <w:r w:rsidRPr="00C635FF">
        <w:rPr>
          <w:rStyle w:val="keyword"/>
          <w:rFonts w:ascii="Segoe UI" w:hAnsi="Segoe UI" w:cs="Segoe UI"/>
          <w:b/>
          <w:bCs/>
          <w:bdr w:val="none" w:sz="0" w:space="0" w:color="auto" w:frame="1"/>
        </w:rPr>
        <w:t>int</w:t>
      </w:r>
      <w:r w:rsidRPr="00C635FF">
        <w:rPr>
          <w:rFonts w:ascii="Segoe UI" w:hAnsi="Segoe UI" w:cs="Segoe UI"/>
          <w:bdr w:val="none" w:sz="0" w:space="0" w:color="auto" w:frame="1"/>
        </w:rPr>
        <w:t>.</w:t>
      </w:r>
      <w:r w:rsidRPr="00C635FF">
        <w:rPr>
          <w:rStyle w:val="keyword"/>
          <w:rFonts w:ascii="Segoe UI" w:hAnsi="Segoe UI" w:cs="Segoe UI"/>
          <w:b/>
          <w:bCs/>
          <w:bdr w:val="none" w:sz="0" w:space="0" w:color="auto" w:frame="1"/>
        </w:rPr>
        <w:t>class</w:t>
      </w:r>
      <w:r w:rsidRPr="00C635FF">
        <w:rPr>
          <w:rFonts w:ascii="Segoe UI" w:hAnsi="Segoe UI" w:cs="Segoe UI"/>
          <w:bdr w:val="none" w:sz="0" w:space="0" w:color="auto" w:frame="1"/>
        </w:rPr>
        <w:t>;  </w:t>
      </w:r>
    </w:p>
    <w:p w:rsidR="002228BE" w:rsidRPr="00C635FF" w:rsidRDefault="002228BE" w:rsidP="000A1280">
      <w:pPr>
        <w:spacing w:after="0" w:line="240" w:lineRule="auto"/>
        <w:ind w:left="-360"/>
        <w:jc w:val="both"/>
        <w:rPr>
          <w:rFonts w:ascii="Segoe UI" w:hAnsi="Segoe UI" w:cs="Segoe UI"/>
        </w:rPr>
      </w:pPr>
      <w:r w:rsidRPr="00C635FF">
        <w:rPr>
          <w:rFonts w:ascii="Segoe UI" w:hAnsi="Segoe UI" w:cs="Segoe UI"/>
          <w:bdr w:val="none" w:sz="0" w:space="0" w:color="auto" w:frame="1"/>
        </w:rPr>
        <w:t>        System.out.print(</w:t>
      </w:r>
      <w:r w:rsidRPr="00C635FF">
        <w:rPr>
          <w:rStyle w:val="string"/>
          <w:rFonts w:ascii="Segoe UI" w:hAnsi="Segoe UI" w:cs="Segoe UI"/>
          <w:bdr w:val="none" w:sz="0" w:space="0" w:color="auto" w:frame="1"/>
        </w:rPr>
        <w:t>"Class represented by class1: "</w:t>
      </w:r>
      <w:r w:rsidRPr="00C635FF">
        <w:rPr>
          <w:rFonts w:ascii="Segoe UI" w:hAnsi="Segoe UI" w:cs="Segoe UI"/>
          <w:bdr w:val="none" w:sz="0" w:space="0" w:color="auto" w:frame="1"/>
        </w:rPr>
        <w:t>);  </w:t>
      </w:r>
    </w:p>
    <w:p w:rsidR="002228BE" w:rsidRPr="00C635FF" w:rsidRDefault="002228BE" w:rsidP="000A1280">
      <w:pPr>
        <w:spacing w:after="0" w:line="240" w:lineRule="auto"/>
        <w:ind w:left="-360"/>
        <w:jc w:val="both"/>
        <w:rPr>
          <w:rFonts w:ascii="Segoe UI" w:hAnsi="Segoe UI" w:cs="Segoe UI"/>
        </w:rPr>
      </w:pPr>
      <w:r w:rsidRPr="00C635FF">
        <w:rPr>
          <w:rFonts w:ascii="Segoe UI" w:hAnsi="Segoe UI" w:cs="Segoe UI"/>
          <w:bdr w:val="none" w:sz="0" w:space="0" w:color="auto" w:frame="1"/>
        </w:rPr>
        <w:t>        </w:t>
      </w:r>
      <w:r w:rsidRPr="00C635FF">
        <w:rPr>
          <w:rStyle w:val="comment"/>
          <w:rFonts w:ascii="Segoe UI" w:hAnsi="Segoe UI" w:cs="Segoe UI"/>
          <w:bdr w:val="none" w:sz="0" w:space="0" w:color="auto" w:frame="1"/>
        </w:rPr>
        <w:t>// applying toString method on class1</w:t>
      </w:r>
      <w:r w:rsidRPr="00C635FF">
        <w:rPr>
          <w:rFonts w:ascii="Segoe UI" w:hAnsi="Segoe UI" w:cs="Segoe UI"/>
          <w:bdr w:val="none" w:sz="0" w:space="0" w:color="auto" w:frame="1"/>
        </w:rPr>
        <w:t>  </w:t>
      </w:r>
    </w:p>
    <w:p w:rsidR="002228BE" w:rsidRPr="00C635FF" w:rsidRDefault="002228BE" w:rsidP="000A1280">
      <w:pPr>
        <w:spacing w:after="0" w:line="240" w:lineRule="auto"/>
        <w:ind w:left="-360"/>
        <w:jc w:val="both"/>
        <w:rPr>
          <w:rFonts w:ascii="Segoe UI" w:hAnsi="Segoe UI" w:cs="Segoe UI"/>
        </w:rPr>
      </w:pPr>
      <w:r w:rsidRPr="00C635FF">
        <w:rPr>
          <w:rFonts w:ascii="Segoe UI" w:hAnsi="Segoe UI" w:cs="Segoe UI"/>
          <w:bdr w:val="none" w:sz="0" w:space="0" w:color="auto" w:frame="1"/>
        </w:rPr>
        <w:t>        System.out.println(class1.toString());  </w:t>
      </w:r>
    </w:p>
    <w:p w:rsidR="002228BE" w:rsidRPr="00C635FF" w:rsidRDefault="002228BE" w:rsidP="000A1280">
      <w:pPr>
        <w:spacing w:after="0" w:line="240" w:lineRule="auto"/>
        <w:ind w:left="-360"/>
        <w:jc w:val="both"/>
        <w:rPr>
          <w:rFonts w:ascii="Segoe UI" w:hAnsi="Segoe UI" w:cs="Segoe UI"/>
        </w:rPr>
      </w:pPr>
      <w:r w:rsidRPr="00C635FF">
        <w:rPr>
          <w:rFonts w:ascii="Segoe UI" w:hAnsi="Segoe UI" w:cs="Segoe UI"/>
          <w:bdr w:val="none" w:sz="0" w:space="0" w:color="auto" w:frame="1"/>
        </w:rPr>
        <w:t>        System.out.print(</w:t>
      </w:r>
      <w:r w:rsidRPr="00C635FF">
        <w:rPr>
          <w:rStyle w:val="string"/>
          <w:rFonts w:ascii="Segoe UI" w:hAnsi="Segoe UI" w:cs="Segoe UI"/>
          <w:bdr w:val="none" w:sz="0" w:space="0" w:color="auto" w:frame="1"/>
        </w:rPr>
        <w:t>"Class represented by class2: "</w:t>
      </w:r>
      <w:r w:rsidRPr="00C635FF">
        <w:rPr>
          <w:rFonts w:ascii="Segoe UI" w:hAnsi="Segoe UI" w:cs="Segoe UI"/>
          <w:bdr w:val="none" w:sz="0" w:space="0" w:color="auto" w:frame="1"/>
        </w:rPr>
        <w:t>);  </w:t>
      </w:r>
    </w:p>
    <w:p w:rsidR="002228BE" w:rsidRPr="00C635FF" w:rsidRDefault="002228BE" w:rsidP="000A1280">
      <w:pPr>
        <w:spacing w:after="0" w:line="240" w:lineRule="auto"/>
        <w:ind w:left="-360"/>
        <w:jc w:val="both"/>
        <w:rPr>
          <w:rFonts w:ascii="Segoe UI" w:hAnsi="Segoe UI" w:cs="Segoe UI"/>
        </w:rPr>
      </w:pPr>
      <w:r w:rsidRPr="00C635FF">
        <w:rPr>
          <w:rFonts w:ascii="Segoe UI" w:hAnsi="Segoe UI" w:cs="Segoe UI"/>
          <w:bdr w:val="none" w:sz="0" w:space="0" w:color="auto" w:frame="1"/>
        </w:rPr>
        <w:t>        </w:t>
      </w:r>
      <w:r w:rsidRPr="00C635FF">
        <w:rPr>
          <w:rStyle w:val="comment"/>
          <w:rFonts w:ascii="Segoe UI" w:hAnsi="Segoe UI" w:cs="Segoe UI"/>
          <w:bdr w:val="none" w:sz="0" w:space="0" w:color="auto" w:frame="1"/>
        </w:rPr>
        <w:t>// applying toString() method on class2</w:t>
      </w:r>
      <w:r w:rsidRPr="00C635FF">
        <w:rPr>
          <w:rFonts w:ascii="Segoe UI" w:hAnsi="Segoe UI" w:cs="Segoe UI"/>
          <w:bdr w:val="none" w:sz="0" w:space="0" w:color="auto" w:frame="1"/>
        </w:rPr>
        <w:t>  </w:t>
      </w:r>
    </w:p>
    <w:p w:rsidR="002228BE" w:rsidRPr="00C635FF" w:rsidRDefault="002228BE" w:rsidP="000A1280">
      <w:pPr>
        <w:spacing w:after="0" w:line="240" w:lineRule="auto"/>
        <w:ind w:left="-360"/>
        <w:jc w:val="both"/>
        <w:rPr>
          <w:rFonts w:ascii="Segoe UI" w:hAnsi="Segoe UI" w:cs="Segoe UI"/>
        </w:rPr>
      </w:pPr>
      <w:r w:rsidRPr="00C635FF">
        <w:rPr>
          <w:rFonts w:ascii="Segoe UI" w:hAnsi="Segoe UI" w:cs="Segoe UI"/>
          <w:bdr w:val="none" w:sz="0" w:space="0" w:color="auto" w:frame="1"/>
        </w:rPr>
        <w:t>        System.out.println(class2.toString());  </w:t>
      </w:r>
    </w:p>
    <w:p w:rsidR="002228BE" w:rsidRPr="00C635FF" w:rsidRDefault="002228BE" w:rsidP="000A1280">
      <w:pPr>
        <w:spacing w:after="0" w:line="240" w:lineRule="auto"/>
        <w:ind w:left="-360"/>
        <w:jc w:val="both"/>
        <w:rPr>
          <w:rFonts w:ascii="Segoe UI" w:hAnsi="Segoe UI" w:cs="Segoe UI"/>
        </w:rPr>
      </w:pPr>
      <w:r w:rsidRPr="00C635FF">
        <w:rPr>
          <w:rFonts w:ascii="Segoe UI" w:hAnsi="Segoe UI" w:cs="Segoe UI"/>
          <w:bdr w:val="none" w:sz="0" w:space="0" w:color="auto" w:frame="1"/>
        </w:rPr>
        <w:t>        String s = </w:t>
      </w:r>
      <w:r w:rsidRPr="00C635FF">
        <w:rPr>
          <w:rStyle w:val="string"/>
          <w:rFonts w:ascii="Segoe UI" w:hAnsi="Segoe UI" w:cs="Segoe UI"/>
          <w:bdr w:val="none" w:sz="0" w:space="0" w:color="auto" w:frame="1"/>
        </w:rPr>
        <w:t>"JavaTpoint"</w:t>
      </w:r>
      <w:r w:rsidRPr="00C635FF">
        <w:rPr>
          <w:rFonts w:ascii="Segoe UI" w:hAnsi="Segoe UI" w:cs="Segoe UI"/>
          <w:bdr w:val="none" w:sz="0" w:space="0" w:color="auto" w:frame="1"/>
        </w:rPr>
        <w:t>;  </w:t>
      </w:r>
    </w:p>
    <w:p w:rsidR="002228BE" w:rsidRPr="00C635FF" w:rsidRDefault="002228BE" w:rsidP="000A1280">
      <w:pPr>
        <w:spacing w:after="0" w:line="240" w:lineRule="auto"/>
        <w:ind w:left="-360"/>
        <w:jc w:val="both"/>
        <w:rPr>
          <w:rFonts w:ascii="Segoe UI" w:hAnsi="Segoe UI" w:cs="Segoe UI"/>
        </w:rPr>
      </w:pPr>
      <w:r w:rsidRPr="00C635FF">
        <w:rPr>
          <w:rFonts w:ascii="Segoe UI" w:hAnsi="Segoe UI" w:cs="Segoe UI"/>
          <w:bdr w:val="none" w:sz="0" w:space="0" w:color="auto" w:frame="1"/>
        </w:rPr>
        <w:t>        </w:t>
      </w:r>
      <w:r w:rsidRPr="00C635FF">
        <w:rPr>
          <w:rStyle w:val="keyword"/>
          <w:rFonts w:ascii="Segoe UI" w:hAnsi="Segoe UI" w:cs="Segoe UI"/>
          <w:b/>
          <w:bCs/>
          <w:bdr w:val="none" w:sz="0" w:space="0" w:color="auto" w:frame="1"/>
        </w:rPr>
        <w:t>int</w:t>
      </w:r>
      <w:r w:rsidRPr="00C635FF">
        <w:rPr>
          <w:rFonts w:ascii="Segoe UI" w:hAnsi="Segoe UI" w:cs="Segoe UI"/>
          <w:bdr w:val="none" w:sz="0" w:space="0" w:color="auto" w:frame="1"/>
        </w:rPr>
        <w:t> i = </w:t>
      </w:r>
      <w:r w:rsidRPr="00C635FF">
        <w:rPr>
          <w:rStyle w:val="number"/>
          <w:rFonts w:ascii="Segoe UI" w:hAnsi="Segoe UI" w:cs="Segoe UI"/>
          <w:bdr w:val="none" w:sz="0" w:space="0" w:color="auto" w:frame="1"/>
        </w:rPr>
        <w:t>10</w:t>
      </w:r>
      <w:r w:rsidRPr="00C635FF">
        <w:rPr>
          <w:rFonts w:ascii="Segoe UI" w:hAnsi="Segoe UI" w:cs="Segoe UI"/>
          <w:bdr w:val="none" w:sz="0" w:space="0" w:color="auto" w:frame="1"/>
        </w:rPr>
        <w:t>;  </w:t>
      </w:r>
    </w:p>
    <w:p w:rsidR="002228BE" w:rsidRPr="00C635FF" w:rsidRDefault="002228BE" w:rsidP="000A1280">
      <w:pPr>
        <w:spacing w:after="0" w:line="240" w:lineRule="auto"/>
        <w:ind w:left="-360"/>
        <w:jc w:val="both"/>
        <w:rPr>
          <w:rFonts w:ascii="Segoe UI" w:hAnsi="Segoe UI" w:cs="Segoe UI"/>
        </w:rPr>
      </w:pPr>
      <w:r w:rsidRPr="00C635FF">
        <w:rPr>
          <w:rFonts w:ascii="Segoe UI" w:hAnsi="Segoe UI" w:cs="Segoe UI"/>
          <w:bdr w:val="none" w:sz="0" w:space="0" w:color="auto" w:frame="1"/>
        </w:rPr>
        <w:t>  </w:t>
      </w:r>
    </w:p>
    <w:p w:rsidR="002228BE" w:rsidRPr="00C635FF" w:rsidRDefault="002228BE" w:rsidP="000A1280">
      <w:pPr>
        <w:spacing w:after="0" w:line="240" w:lineRule="auto"/>
        <w:ind w:left="-360"/>
        <w:jc w:val="both"/>
        <w:rPr>
          <w:rFonts w:ascii="Segoe UI" w:hAnsi="Segoe UI" w:cs="Segoe UI"/>
        </w:rPr>
      </w:pPr>
      <w:r w:rsidRPr="00C635FF">
        <w:rPr>
          <w:rFonts w:ascii="Segoe UI" w:hAnsi="Segoe UI" w:cs="Segoe UI"/>
          <w:bdr w:val="none" w:sz="0" w:space="0" w:color="auto" w:frame="1"/>
        </w:rPr>
        <w:t>        </w:t>
      </w:r>
      <w:r w:rsidRPr="00C635FF">
        <w:rPr>
          <w:rStyle w:val="comment"/>
          <w:rFonts w:ascii="Segoe UI" w:hAnsi="Segoe UI" w:cs="Segoe UI"/>
          <w:bdr w:val="none" w:sz="0" w:space="0" w:color="auto" w:frame="1"/>
        </w:rPr>
        <w:t>// checking for Class instance</w:t>
      </w:r>
      <w:r w:rsidRPr="00C635FF">
        <w:rPr>
          <w:rFonts w:ascii="Segoe UI" w:hAnsi="Segoe UI" w:cs="Segoe UI"/>
          <w:bdr w:val="none" w:sz="0" w:space="0" w:color="auto" w:frame="1"/>
        </w:rPr>
        <w:t>  </w:t>
      </w:r>
    </w:p>
    <w:p w:rsidR="002228BE" w:rsidRPr="00C635FF" w:rsidRDefault="002228BE" w:rsidP="000A1280">
      <w:pPr>
        <w:spacing w:after="0" w:line="240" w:lineRule="auto"/>
        <w:ind w:left="-360"/>
        <w:jc w:val="both"/>
        <w:rPr>
          <w:rFonts w:ascii="Segoe UI" w:hAnsi="Segoe UI" w:cs="Segoe UI"/>
        </w:rPr>
      </w:pPr>
      <w:r w:rsidRPr="00C635FF">
        <w:rPr>
          <w:rFonts w:ascii="Segoe UI" w:hAnsi="Segoe UI" w:cs="Segoe UI"/>
          <w:bdr w:val="none" w:sz="0" w:space="0" w:color="auto" w:frame="1"/>
        </w:rPr>
        <w:t>        </w:t>
      </w:r>
      <w:r w:rsidRPr="00C635FF">
        <w:rPr>
          <w:rStyle w:val="keyword"/>
          <w:rFonts w:ascii="Segoe UI" w:hAnsi="Segoe UI" w:cs="Segoe UI"/>
          <w:b/>
          <w:bCs/>
          <w:bdr w:val="none" w:sz="0" w:space="0" w:color="auto" w:frame="1"/>
        </w:rPr>
        <w:t>boolean</w:t>
      </w:r>
      <w:r w:rsidRPr="00C635FF">
        <w:rPr>
          <w:rFonts w:ascii="Segoe UI" w:hAnsi="Segoe UI" w:cs="Segoe UI"/>
          <w:bdr w:val="none" w:sz="0" w:space="0" w:color="auto" w:frame="1"/>
        </w:rPr>
        <w:t> b1 = class1.isInstance(s);  </w:t>
      </w:r>
    </w:p>
    <w:p w:rsidR="002228BE" w:rsidRPr="00C635FF" w:rsidRDefault="002228BE" w:rsidP="000A1280">
      <w:pPr>
        <w:spacing w:after="0" w:line="240" w:lineRule="auto"/>
        <w:ind w:left="-360"/>
        <w:jc w:val="both"/>
        <w:rPr>
          <w:rFonts w:ascii="Segoe UI" w:hAnsi="Segoe UI" w:cs="Segoe UI"/>
        </w:rPr>
      </w:pPr>
      <w:r w:rsidRPr="00C635FF">
        <w:rPr>
          <w:rFonts w:ascii="Segoe UI" w:hAnsi="Segoe UI" w:cs="Segoe UI"/>
          <w:bdr w:val="none" w:sz="0" w:space="0" w:color="auto" w:frame="1"/>
        </w:rPr>
        <w:t>        </w:t>
      </w:r>
      <w:r w:rsidRPr="00C635FF">
        <w:rPr>
          <w:rStyle w:val="keyword"/>
          <w:rFonts w:ascii="Segoe UI" w:hAnsi="Segoe UI" w:cs="Segoe UI"/>
          <w:b/>
          <w:bCs/>
          <w:bdr w:val="none" w:sz="0" w:space="0" w:color="auto" w:frame="1"/>
        </w:rPr>
        <w:t>boolean</w:t>
      </w:r>
      <w:r w:rsidRPr="00C635FF">
        <w:rPr>
          <w:rFonts w:ascii="Segoe UI" w:hAnsi="Segoe UI" w:cs="Segoe UI"/>
          <w:bdr w:val="none" w:sz="0" w:space="0" w:color="auto" w:frame="1"/>
        </w:rPr>
        <w:t> b2 = class1.isInstance(i);  </w:t>
      </w:r>
    </w:p>
    <w:p w:rsidR="002228BE" w:rsidRPr="00C635FF" w:rsidRDefault="002228BE" w:rsidP="000A1280">
      <w:pPr>
        <w:spacing w:after="0" w:line="240" w:lineRule="auto"/>
        <w:ind w:left="-360"/>
        <w:jc w:val="both"/>
        <w:rPr>
          <w:rFonts w:ascii="Segoe UI" w:hAnsi="Segoe UI" w:cs="Segoe UI"/>
        </w:rPr>
      </w:pPr>
      <w:r w:rsidRPr="00C635FF">
        <w:rPr>
          <w:rFonts w:ascii="Segoe UI" w:hAnsi="Segoe UI" w:cs="Segoe UI"/>
          <w:bdr w:val="none" w:sz="0" w:space="0" w:color="auto" w:frame="1"/>
        </w:rPr>
        <w:t>        System.out.println(</w:t>
      </w:r>
      <w:r w:rsidRPr="00C635FF">
        <w:rPr>
          <w:rStyle w:val="string"/>
          <w:rFonts w:ascii="Segoe UI" w:hAnsi="Segoe UI" w:cs="Segoe UI"/>
          <w:bdr w:val="none" w:sz="0" w:space="0" w:color="auto" w:frame="1"/>
        </w:rPr>
        <w:t>"is p instance of String : "</w:t>
      </w:r>
      <w:r w:rsidRPr="00C635FF">
        <w:rPr>
          <w:rFonts w:ascii="Segoe UI" w:hAnsi="Segoe UI" w:cs="Segoe UI"/>
          <w:bdr w:val="none" w:sz="0" w:space="0" w:color="auto" w:frame="1"/>
        </w:rPr>
        <w:t> + b1);  </w:t>
      </w:r>
    </w:p>
    <w:p w:rsidR="002228BE" w:rsidRPr="00C635FF" w:rsidRDefault="002228BE" w:rsidP="000A1280">
      <w:pPr>
        <w:spacing w:after="0" w:line="240" w:lineRule="auto"/>
        <w:ind w:left="-360"/>
        <w:jc w:val="both"/>
        <w:rPr>
          <w:rFonts w:ascii="Segoe UI" w:hAnsi="Segoe UI" w:cs="Segoe UI"/>
        </w:rPr>
      </w:pPr>
      <w:r w:rsidRPr="00C635FF">
        <w:rPr>
          <w:rFonts w:ascii="Segoe UI" w:hAnsi="Segoe UI" w:cs="Segoe UI"/>
          <w:bdr w:val="none" w:sz="0" w:space="0" w:color="auto" w:frame="1"/>
        </w:rPr>
        <w:t>        System.out.println(</w:t>
      </w:r>
      <w:r w:rsidRPr="00C635FF">
        <w:rPr>
          <w:rStyle w:val="string"/>
          <w:rFonts w:ascii="Segoe UI" w:hAnsi="Segoe UI" w:cs="Segoe UI"/>
          <w:bdr w:val="none" w:sz="0" w:space="0" w:color="auto" w:frame="1"/>
        </w:rPr>
        <w:t>"is j instance of String : "</w:t>
      </w:r>
      <w:r w:rsidRPr="00C635FF">
        <w:rPr>
          <w:rFonts w:ascii="Segoe UI" w:hAnsi="Segoe UI" w:cs="Segoe UI"/>
          <w:bdr w:val="none" w:sz="0" w:space="0" w:color="auto" w:frame="1"/>
        </w:rPr>
        <w:t> + b2);  </w:t>
      </w:r>
    </w:p>
    <w:p w:rsidR="002228BE" w:rsidRPr="00C635FF" w:rsidRDefault="002228BE" w:rsidP="000A1280">
      <w:pPr>
        <w:spacing w:after="0" w:line="240" w:lineRule="auto"/>
        <w:ind w:left="-360"/>
        <w:jc w:val="both"/>
        <w:rPr>
          <w:rFonts w:ascii="Segoe UI" w:hAnsi="Segoe UI" w:cs="Segoe UI"/>
        </w:rPr>
      </w:pPr>
      <w:r w:rsidRPr="00C635FF">
        <w:rPr>
          <w:rFonts w:ascii="Segoe UI" w:hAnsi="Segoe UI" w:cs="Segoe UI"/>
          <w:bdr w:val="none" w:sz="0" w:space="0" w:color="auto" w:frame="1"/>
        </w:rPr>
        <w:t>    }  </w:t>
      </w:r>
    </w:p>
    <w:p w:rsidR="002228BE" w:rsidRDefault="002228BE" w:rsidP="000A1280">
      <w:pPr>
        <w:spacing w:after="0" w:line="240" w:lineRule="auto"/>
        <w:ind w:left="-360"/>
        <w:jc w:val="both"/>
        <w:rPr>
          <w:rFonts w:ascii="Segoe UI" w:hAnsi="Segoe UI" w:cs="Segoe UI"/>
          <w:color w:val="000000"/>
        </w:rPr>
      </w:pPr>
      <w:r w:rsidRPr="00C635FF">
        <w:rPr>
          <w:rFonts w:ascii="Segoe UI" w:hAnsi="Segoe UI" w:cs="Segoe UI"/>
          <w:bdr w:val="none" w:sz="0" w:space="0" w:color="auto" w:frame="1"/>
        </w:rPr>
        <w:t>}</w:t>
      </w:r>
      <w:r>
        <w:rPr>
          <w:rFonts w:ascii="Segoe UI" w:hAnsi="Segoe UI" w:cs="Segoe UI"/>
          <w:color w:val="000000"/>
          <w:bdr w:val="none" w:sz="0" w:space="0" w:color="auto" w:frame="1"/>
        </w:rPr>
        <w:t>  </w:t>
      </w:r>
    </w:p>
    <w:p w:rsidR="002228BE" w:rsidRDefault="002228BE" w:rsidP="00CF0779">
      <w:pPr>
        <w:spacing w:after="0" w:line="240" w:lineRule="auto"/>
      </w:pPr>
    </w:p>
    <w:p w:rsidR="00DC1E24" w:rsidRDefault="00DC1E24" w:rsidP="00CF0779">
      <w:pPr>
        <w:spacing w:after="0" w:line="240" w:lineRule="auto"/>
      </w:pPr>
    </w:p>
    <w:p w:rsidR="00DC1E24" w:rsidRDefault="00DC1E24" w:rsidP="00CF0779">
      <w:pPr>
        <w:spacing w:after="0" w:line="240" w:lineRule="auto"/>
      </w:pPr>
    </w:p>
    <w:p w:rsidR="00DC1E24" w:rsidRDefault="00DC1E24" w:rsidP="00CF0779">
      <w:pPr>
        <w:spacing w:after="0" w:line="240" w:lineRule="auto"/>
      </w:pPr>
    </w:p>
    <w:p w:rsidR="00DC1E24" w:rsidRDefault="00DC1E24" w:rsidP="00CF0779">
      <w:pPr>
        <w:spacing w:after="0" w:line="240" w:lineRule="auto"/>
      </w:pPr>
    </w:p>
    <w:p w:rsidR="00DC1E24" w:rsidRDefault="00DC1E24" w:rsidP="00CF0779">
      <w:pPr>
        <w:spacing w:after="0" w:line="240" w:lineRule="auto"/>
      </w:pPr>
    </w:p>
    <w:p w:rsidR="00DC1E24" w:rsidRPr="00DC1E24" w:rsidRDefault="00DC1E24" w:rsidP="00CF0779">
      <w:pPr>
        <w:spacing w:after="0" w:line="240" w:lineRule="auto"/>
        <w:rPr>
          <w:sz w:val="28"/>
        </w:rPr>
      </w:pPr>
      <w:r w:rsidRPr="00DC1E24">
        <w:rPr>
          <w:sz w:val="28"/>
        </w:rPr>
        <w:lastRenderedPageBreak/>
        <w:t>Wrapper Classes:</w:t>
      </w:r>
    </w:p>
    <w:p w:rsidR="00DC1E24" w:rsidRDefault="00DC1E24" w:rsidP="00CF0779">
      <w:pPr>
        <w:spacing w:after="0" w:line="240" w:lineRule="auto"/>
        <w:rPr>
          <w:sz w:val="28"/>
        </w:rPr>
      </w:pPr>
      <w:r>
        <w:rPr>
          <w:sz w:val="28"/>
        </w:rPr>
        <w:t>Wrapper classes are the classes which represent the primitive data types.</w:t>
      </w:r>
    </w:p>
    <w:p w:rsidR="00DC1E24" w:rsidRDefault="00B80086" w:rsidP="00CF0779">
      <w:pPr>
        <w:spacing w:after="0" w:line="240" w:lineRule="auto"/>
        <w:rPr>
          <w:sz w:val="28"/>
        </w:rPr>
      </w:pPr>
      <w:r>
        <w:rPr>
          <w:sz w:val="28"/>
        </w:rPr>
        <w:t>Data type</w:t>
      </w:r>
      <w:r>
        <w:rPr>
          <w:sz w:val="28"/>
        </w:rPr>
        <w:tab/>
      </w:r>
      <w:r>
        <w:rPr>
          <w:sz w:val="28"/>
        </w:rPr>
        <w:tab/>
        <w:t>Wrapper Classes</w:t>
      </w:r>
    </w:p>
    <w:p w:rsidR="00B80086" w:rsidRDefault="00B80086" w:rsidP="00CF0779">
      <w:pPr>
        <w:spacing w:after="0" w:line="240" w:lineRule="auto"/>
        <w:rPr>
          <w:sz w:val="28"/>
        </w:rPr>
      </w:pPr>
      <w:r>
        <w:rPr>
          <w:sz w:val="28"/>
        </w:rPr>
        <w:t>char</w:t>
      </w:r>
      <w:r>
        <w:rPr>
          <w:sz w:val="28"/>
        </w:rPr>
        <w:tab/>
      </w:r>
      <w:r>
        <w:rPr>
          <w:sz w:val="28"/>
        </w:rPr>
        <w:tab/>
      </w:r>
      <w:r>
        <w:rPr>
          <w:sz w:val="28"/>
        </w:rPr>
        <w:tab/>
        <w:t>Character</w:t>
      </w:r>
    </w:p>
    <w:p w:rsidR="00B80086" w:rsidRDefault="00B80086" w:rsidP="00CF0779">
      <w:pPr>
        <w:spacing w:after="0" w:line="240" w:lineRule="auto"/>
        <w:rPr>
          <w:sz w:val="28"/>
        </w:rPr>
      </w:pPr>
      <w:r>
        <w:rPr>
          <w:sz w:val="28"/>
        </w:rPr>
        <w:t>byte</w:t>
      </w:r>
      <w:r>
        <w:rPr>
          <w:sz w:val="28"/>
        </w:rPr>
        <w:tab/>
      </w:r>
      <w:r>
        <w:rPr>
          <w:sz w:val="28"/>
        </w:rPr>
        <w:tab/>
      </w:r>
      <w:r>
        <w:rPr>
          <w:sz w:val="28"/>
        </w:rPr>
        <w:tab/>
        <w:t>Byte</w:t>
      </w:r>
    </w:p>
    <w:p w:rsidR="00B80086" w:rsidRDefault="00B80086" w:rsidP="00CF0779">
      <w:pPr>
        <w:spacing w:after="0" w:line="240" w:lineRule="auto"/>
        <w:rPr>
          <w:sz w:val="28"/>
        </w:rPr>
      </w:pPr>
      <w:r>
        <w:rPr>
          <w:sz w:val="28"/>
        </w:rPr>
        <w:t>short</w:t>
      </w:r>
      <w:r>
        <w:rPr>
          <w:sz w:val="28"/>
        </w:rPr>
        <w:tab/>
      </w:r>
      <w:r>
        <w:rPr>
          <w:sz w:val="28"/>
        </w:rPr>
        <w:tab/>
      </w:r>
      <w:r>
        <w:rPr>
          <w:sz w:val="28"/>
        </w:rPr>
        <w:tab/>
        <w:t>Short</w:t>
      </w:r>
    </w:p>
    <w:p w:rsidR="00B80086" w:rsidRDefault="00B80086" w:rsidP="00CF0779">
      <w:pPr>
        <w:spacing w:after="0" w:line="240" w:lineRule="auto"/>
        <w:rPr>
          <w:sz w:val="28"/>
        </w:rPr>
      </w:pPr>
      <w:r>
        <w:rPr>
          <w:sz w:val="28"/>
        </w:rPr>
        <w:t>int</w:t>
      </w:r>
      <w:r>
        <w:rPr>
          <w:sz w:val="28"/>
        </w:rPr>
        <w:tab/>
      </w:r>
      <w:r>
        <w:rPr>
          <w:sz w:val="28"/>
        </w:rPr>
        <w:tab/>
      </w:r>
      <w:r>
        <w:rPr>
          <w:sz w:val="28"/>
        </w:rPr>
        <w:tab/>
        <w:t>Integer</w:t>
      </w:r>
    </w:p>
    <w:p w:rsidR="00B80086" w:rsidRDefault="00B80086" w:rsidP="00CF0779">
      <w:pPr>
        <w:spacing w:after="0" w:line="240" w:lineRule="auto"/>
        <w:rPr>
          <w:sz w:val="28"/>
        </w:rPr>
      </w:pPr>
      <w:r>
        <w:rPr>
          <w:sz w:val="28"/>
        </w:rPr>
        <w:t>long</w:t>
      </w:r>
      <w:r>
        <w:rPr>
          <w:sz w:val="28"/>
        </w:rPr>
        <w:tab/>
      </w:r>
      <w:r>
        <w:rPr>
          <w:sz w:val="28"/>
        </w:rPr>
        <w:tab/>
      </w:r>
      <w:r>
        <w:rPr>
          <w:sz w:val="28"/>
        </w:rPr>
        <w:tab/>
        <w:t>Long</w:t>
      </w:r>
    </w:p>
    <w:p w:rsidR="00B80086" w:rsidRDefault="00B80086" w:rsidP="00CF0779">
      <w:pPr>
        <w:spacing w:after="0" w:line="240" w:lineRule="auto"/>
        <w:rPr>
          <w:sz w:val="28"/>
        </w:rPr>
      </w:pPr>
      <w:r>
        <w:rPr>
          <w:sz w:val="28"/>
        </w:rPr>
        <w:t>float</w:t>
      </w:r>
      <w:r>
        <w:rPr>
          <w:sz w:val="28"/>
        </w:rPr>
        <w:tab/>
      </w:r>
      <w:r>
        <w:rPr>
          <w:sz w:val="28"/>
        </w:rPr>
        <w:tab/>
      </w:r>
      <w:r>
        <w:rPr>
          <w:sz w:val="28"/>
        </w:rPr>
        <w:tab/>
        <w:t>Float</w:t>
      </w:r>
    </w:p>
    <w:p w:rsidR="00B80086" w:rsidRDefault="00B80086" w:rsidP="00CF0779">
      <w:pPr>
        <w:spacing w:after="0" w:line="240" w:lineRule="auto"/>
        <w:rPr>
          <w:sz w:val="28"/>
        </w:rPr>
      </w:pPr>
      <w:r>
        <w:rPr>
          <w:sz w:val="28"/>
        </w:rPr>
        <w:t>double</w:t>
      </w:r>
      <w:r>
        <w:rPr>
          <w:sz w:val="28"/>
        </w:rPr>
        <w:tab/>
      </w:r>
      <w:r>
        <w:rPr>
          <w:sz w:val="28"/>
        </w:rPr>
        <w:tab/>
        <w:t>Double</w:t>
      </w:r>
    </w:p>
    <w:p w:rsidR="00B80086" w:rsidRDefault="00B80086" w:rsidP="00CF0779">
      <w:pPr>
        <w:spacing w:after="0" w:line="240" w:lineRule="auto"/>
        <w:rPr>
          <w:sz w:val="28"/>
        </w:rPr>
      </w:pPr>
      <w:r>
        <w:rPr>
          <w:sz w:val="28"/>
        </w:rPr>
        <w:t>boolean</w:t>
      </w:r>
      <w:r>
        <w:rPr>
          <w:sz w:val="28"/>
        </w:rPr>
        <w:tab/>
      </w:r>
      <w:r>
        <w:rPr>
          <w:sz w:val="28"/>
        </w:rPr>
        <w:tab/>
        <w:t>Boolean</w:t>
      </w:r>
    </w:p>
    <w:p w:rsidR="00B80086" w:rsidRDefault="00B80086" w:rsidP="00CF0779">
      <w:pPr>
        <w:spacing w:after="0" w:line="240" w:lineRule="auto"/>
        <w:rPr>
          <w:sz w:val="28"/>
        </w:rPr>
      </w:pPr>
    </w:p>
    <w:p w:rsidR="00B80086" w:rsidRPr="00DC1E24" w:rsidRDefault="00B80086" w:rsidP="00CF0779">
      <w:pPr>
        <w:spacing w:after="0" w:line="240" w:lineRule="auto"/>
        <w:rPr>
          <w:sz w:val="28"/>
        </w:rPr>
      </w:pPr>
    </w:p>
    <w:sectPr w:rsidR="00B80086" w:rsidRPr="00DC1E24" w:rsidSect="004F153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F784F"/>
    <w:multiLevelType w:val="multilevel"/>
    <w:tmpl w:val="90CA0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EE59E0"/>
    <w:multiLevelType w:val="multilevel"/>
    <w:tmpl w:val="4FB66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F3066E"/>
    <w:multiLevelType w:val="multilevel"/>
    <w:tmpl w:val="AA6C7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1C06C0"/>
    <w:multiLevelType w:val="multilevel"/>
    <w:tmpl w:val="5F469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A51B7B"/>
    <w:multiLevelType w:val="multilevel"/>
    <w:tmpl w:val="E258D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106C09"/>
    <w:multiLevelType w:val="multilevel"/>
    <w:tmpl w:val="D0387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D75873"/>
    <w:multiLevelType w:val="multilevel"/>
    <w:tmpl w:val="E65C0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220103"/>
    <w:multiLevelType w:val="multilevel"/>
    <w:tmpl w:val="EC1A6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4A6334"/>
    <w:multiLevelType w:val="multilevel"/>
    <w:tmpl w:val="064AA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8D6BED"/>
    <w:multiLevelType w:val="multilevel"/>
    <w:tmpl w:val="7F2E9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FC644E"/>
    <w:multiLevelType w:val="multilevel"/>
    <w:tmpl w:val="B83ED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9E30451"/>
    <w:multiLevelType w:val="multilevel"/>
    <w:tmpl w:val="7AB03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E9050A0"/>
    <w:multiLevelType w:val="multilevel"/>
    <w:tmpl w:val="903A7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5760D87"/>
    <w:multiLevelType w:val="multilevel"/>
    <w:tmpl w:val="62EA0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BBF1A5A"/>
    <w:multiLevelType w:val="multilevel"/>
    <w:tmpl w:val="2F4AA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6C341E4"/>
    <w:multiLevelType w:val="multilevel"/>
    <w:tmpl w:val="1E9C8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D931B0E"/>
    <w:multiLevelType w:val="multilevel"/>
    <w:tmpl w:val="4DC4D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8E14322"/>
    <w:multiLevelType w:val="multilevel"/>
    <w:tmpl w:val="79A89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9687B36"/>
    <w:multiLevelType w:val="multilevel"/>
    <w:tmpl w:val="568E0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98F56F5"/>
    <w:multiLevelType w:val="multilevel"/>
    <w:tmpl w:val="6944E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12"/>
  </w:num>
  <w:num w:numId="4">
    <w:abstractNumId w:val="16"/>
  </w:num>
  <w:num w:numId="5">
    <w:abstractNumId w:val="18"/>
  </w:num>
  <w:num w:numId="6">
    <w:abstractNumId w:val="11"/>
  </w:num>
  <w:num w:numId="7">
    <w:abstractNumId w:val="17"/>
  </w:num>
  <w:num w:numId="8">
    <w:abstractNumId w:val="6"/>
  </w:num>
  <w:num w:numId="9">
    <w:abstractNumId w:val="10"/>
  </w:num>
  <w:num w:numId="10">
    <w:abstractNumId w:val="2"/>
  </w:num>
  <w:num w:numId="11">
    <w:abstractNumId w:val="9"/>
  </w:num>
  <w:num w:numId="12">
    <w:abstractNumId w:val="5"/>
  </w:num>
  <w:num w:numId="13">
    <w:abstractNumId w:val="19"/>
  </w:num>
  <w:num w:numId="14">
    <w:abstractNumId w:val="14"/>
  </w:num>
  <w:num w:numId="15">
    <w:abstractNumId w:val="13"/>
  </w:num>
  <w:num w:numId="16">
    <w:abstractNumId w:val="0"/>
  </w:num>
  <w:num w:numId="17">
    <w:abstractNumId w:val="8"/>
  </w:num>
  <w:num w:numId="18">
    <w:abstractNumId w:val="7"/>
  </w:num>
  <w:num w:numId="19">
    <w:abstractNumId w:val="4"/>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4304C"/>
    <w:rsid w:val="000A1280"/>
    <w:rsid w:val="001329D8"/>
    <w:rsid w:val="002228BE"/>
    <w:rsid w:val="0044304C"/>
    <w:rsid w:val="004F153F"/>
    <w:rsid w:val="005153EC"/>
    <w:rsid w:val="005E31F3"/>
    <w:rsid w:val="00710016"/>
    <w:rsid w:val="0072392E"/>
    <w:rsid w:val="00786633"/>
    <w:rsid w:val="008C583B"/>
    <w:rsid w:val="00952496"/>
    <w:rsid w:val="00A674CC"/>
    <w:rsid w:val="00B674DA"/>
    <w:rsid w:val="00B80086"/>
    <w:rsid w:val="00BA30D4"/>
    <w:rsid w:val="00C635FF"/>
    <w:rsid w:val="00CF0779"/>
    <w:rsid w:val="00D00376"/>
    <w:rsid w:val="00DC1E24"/>
    <w:rsid w:val="00E53BF7"/>
    <w:rsid w:val="00E57E38"/>
    <w:rsid w:val="00E80FC5"/>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F3"/>
  </w:style>
  <w:style w:type="paragraph" w:styleId="Heading1">
    <w:name w:val="heading 1"/>
    <w:basedOn w:val="Normal"/>
    <w:link w:val="Heading1Char"/>
    <w:uiPriority w:val="9"/>
    <w:qFormat/>
    <w:rsid w:val="0044304C"/>
    <w:pPr>
      <w:spacing w:before="100" w:beforeAutospacing="1" w:after="100" w:afterAutospacing="1" w:line="240" w:lineRule="auto"/>
      <w:outlineLvl w:val="0"/>
    </w:pPr>
    <w:rPr>
      <w:rFonts w:ascii="Times New Roman" w:eastAsia="Times New Roman" w:hAnsi="Times New Roman" w:cs="Times New Roman"/>
      <w:b/>
      <w:bCs/>
      <w:kern w:val="36"/>
      <w:sz w:val="48"/>
      <w:szCs w:val="48"/>
      <w:lang w:bidi="gu-IN"/>
    </w:rPr>
  </w:style>
  <w:style w:type="paragraph" w:styleId="Heading2">
    <w:name w:val="heading 2"/>
    <w:basedOn w:val="Normal"/>
    <w:next w:val="Normal"/>
    <w:link w:val="Heading2Char"/>
    <w:uiPriority w:val="9"/>
    <w:semiHidden/>
    <w:unhideWhenUsed/>
    <w:qFormat/>
    <w:rsid w:val="00CF07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430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29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04C"/>
    <w:rPr>
      <w:rFonts w:ascii="Times New Roman" w:eastAsia="Times New Roman" w:hAnsi="Times New Roman" w:cs="Times New Roman"/>
      <w:b/>
      <w:bCs/>
      <w:kern w:val="36"/>
      <w:sz w:val="48"/>
      <w:szCs w:val="48"/>
      <w:lang w:bidi="gu-IN"/>
    </w:rPr>
  </w:style>
  <w:style w:type="character" w:styleId="Hyperlink">
    <w:name w:val="Hyperlink"/>
    <w:basedOn w:val="DefaultParagraphFont"/>
    <w:uiPriority w:val="99"/>
    <w:semiHidden/>
    <w:unhideWhenUsed/>
    <w:rsid w:val="0044304C"/>
    <w:rPr>
      <w:color w:val="0000FF"/>
      <w:u w:val="single"/>
    </w:rPr>
  </w:style>
  <w:style w:type="paragraph" w:styleId="NormalWeb">
    <w:name w:val="Normal (Web)"/>
    <w:basedOn w:val="Normal"/>
    <w:uiPriority w:val="99"/>
    <w:unhideWhenUsed/>
    <w:rsid w:val="0044304C"/>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Strong">
    <w:name w:val="Strong"/>
    <w:basedOn w:val="DefaultParagraphFont"/>
    <w:uiPriority w:val="22"/>
    <w:qFormat/>
    <w:rsid w:val="0044304C"/>
    <w:rPr>
      <w:b/>
      <w:bCs/>
    </w:rPr>
  </w:style>
  <w:style w:type="character" w:customStyle="1" w:styleId="Heading3Char">
    <w:name w:val="Heading 3 Char"/>
    <w:basedOn w:val="DefaultParagraphFont"/>
    <w:link w:val="Heading3"/>
    <w:uiPriority w:val="9"/>
    <w:semiHidden/>
    <w:rsid w:val="0044304C"/>
    <w:rPr>
      <w:rFonts w:asciiTheme="majorHAnsi" w:eastAsiaTheme="majorEastAsia" w:hAnsiTheme="majorHAnsi" w:cstheme="majorBidi"/>
      <w:b/>
      <w:bCs/>
      <w:color w:val="4F81BD" w:themeColor="accent1"/>
    </w:rPr>
  </w:style>
  <w:style w:type="character" w:customStyle="1" w:styleId="keyword">
    <w:name w:val="keyword"/>
    <w:basedOn w:val="DefaultParagraphFont"/>
    <w:rsid w:val="0044304C"/>
  </w:style>
  <w:style w:type="character" w:customStyle="1" w:styleId="number">
    <w:name w:val="number"/>
    <w:basedOn w:val="DefaultParagraphFont"/>
    <w:rsid w:val="0044304C"/>
  </w:style>
  <w:style w:type="character" w:customStyle="1" w:styleId="string">
    <w:name w:val="string"/>
    <w:basedOn w:val="DefaultParagraphFont"/>
    <w:rsid w:val="0044304C"/>
  </w:style>
  <w:style w:type="character" w:customStyle="1" w:styleId="comment">
    <w:name w:val="comment"/>
    <w:basedOn w:val="DefaultParagraphFont"/>
    <w:rsid w:val="0044304C"/>
  </w:style>
  <w:style w:type="paragraph" w:styleId="HTMLPreformatted">
    <w:name w:val="HTML Preformatted"/>
    <w:basedOn w:val="Normal"/>
    <w:link w:val="HTMLPreformattedChar"/>
    <w:uiPriority w:val="99"/>
    <w:semiHidden/>
    <w:unhideWhenUsed/>
    <w:rsid w:val="00443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44304C"/>
    <w:rPr>
      <w:rFonts w:ascii="Courier New" w:eastAsia="Times New Roman" w:hAnsi="Courier New" w:cs="Courier New"/>
      <w:sz w:val="20"/>
      <w:szCs w:val="20"/>
      <w:lang w:bidi="gu-IN"/>
    </w:rPr>
  </w:style>
  <w:style w:type="character" w:customStyle="1" w:styleId="Heading4Char">
    <w:name w:val="Heading 4 Char"/>
    <w:basedOn w:val="DefaultParagraphFont"/>
    <w:link w:val="Heading4"/>
    <w:uiPriority w:val="9"/>
    <w:semiHidden/>
    <w:rsid w:val="001329D8"/>
    <w:rPr>
      <w:rFonts w:asciiTheme="majorHAnsi" w:eastAsiaTheme="majorEastAsia" w:hAnsiTheme="majorHAnsi" w:cstheme="majorBidi"/>
      <w:b/>
      <w:bCs/>
      <w:i/>
      <w:iCs/>
      <w:color w:val="4F81BD" w:themeColor="accent1"/>
    </w:rPr>
  </w:style>
  <w:style w:type="character" w:customStyle="1" w:styleId="testit">
    <w:name w:val="testit"/>
    <w:basedOn w:val="DefaultParagraphFont"/>
    <w:rsid w:val="001329D8"/>
  </w:style>
  <w:style w:type="character" w:styleId="Emphasis">
    <w:name w:val="Emphasis"/>
    <w:basedOn w:val="DefaultParagraphFont"/>
    <w:uiPriority w:val="20"/>
    <w:qFormat/>
    <w:rsid w:val="001329D8"/>
    <w:rPr>
      <w:i/>
      <w:iCs/>
    </w:rPr>
  </w:style>
  <w:style w:type="table" w:styleId="TableGrid">
    <w:name w:val="Table Grid"/>
    <w:basedOn w:val="TableNormal"/>
    <w:uiPriority w:val="59"/>
    <w:rsid w:val="00CF07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CF0779"/>
    <w:rPr>
      <w:rFonts w:asciiTheme="majorHAnsi" w:eastAsiaTheme="majorEastAsia" w:hAnsiTheme="majorHAnsi" w:cstheme="majorBidi"/>
      <w:b/>
      <w:bCs/>
      <w:color w:val="4F81BD" w:themeColor="accent1"/>
      <w:sz w:val="26"/>
      <w:szCs w:val="26"/>
    </w:rPr>
  </w:style>
  <w:style w:type="character" w:customStyle="1" w:styleId="vjs-control-text">
    <w:name w:val="vjs-control-text"/>
    <w:basedOn w:val="DefaultParagraphFont"/>
    <w:rsid w:val="00CF0779"/>
  </w:style>
  <w:style w:type="paragraph" w:styleId="BalloonText">
    <w:name w:val="Balloon Text"/>
    <w:basedOn w:val="Normal"/>
    <w:link w:val="BalloonTextChar"/>
    <w:uiPriority w:val="99"/>
    <w:semiHidden/>
    <w:unhideWhenUsed/>
    <w:rsid w:val="00CF07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7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6606189">
      <w:bodyDiv w:val="1"/>
      <w:marLeft w:val="0"/>
      <w:marRight w:val="0"/>
      <w:marTop w:val="0"/>
      <w:marBottom w:val="0"/>
      <w:divBdr>
        <w:top w:val="none" w:sz="0" w:space="0" w:color="auto"/>
        <w:left w:val="none" w:sz="0" w:space="0" w:color="auto"/>
        <w:bottom w:val="none" w:sz="0" w:space="0" w:color="auto"/>
        <w:right w:val="none" w:sz="0" w:space="0" w:color="auto"/>
      </w:divBdr>
      <w:divsChild>
        <w:div w:id="304090721">
          <w:marLeft w:val="0"/>
          <w:marRight w:val="0"/>
          <w:marTop w:val="0"/>
          <w:marBottom w:val="109"/>
          <w:divBdr>
            <w:top w:val="single" w:sz="6" w:space="7" w:color="D5DDC6"/>
            <w:left w:val="single" w:sz="6" w:space="0" w:color="D5DDC6"/>
            <w:bottom w:val="single" w:sz="6" w:space="11" w:color="D5DDC6"/>
            <w:right w:val="single" w:sz="6" w:space="0" w:color="D5DDC6"/>
          </w:divBdr>
        </w:div>
        <w:div w:id="1283153638">
          <w:marLeft w:val="0"/>
          <w:marRight w:val="0"/>
          <w:marTop w:val="0"/>
          <w:marBottom w:val="109"/>
          <w:divBdr>
            <w:top w:val="single" w:sz="6" w:space="7" w:color="D5DDC6"/>
            <w:left w:val="single" w:sz="6" w:space="0" w:color="D5DDC6"/>
            <w:bottom w:val="single" w:sz="6" w:space="11" w:color="D5DDC6"/>
            <w:right w:val="single" w:sz="6" w:space="0" w:color="D5DDC6"/>
          </w:divBdr>
        </w:div>
        <w:div w:id="378239201">
          <w:marLeft w:val="0"/>
          <w:marRight w:val="0"/>
          <w:marTop w:val="136"/>
          <w:marBottom w:val="136"/>
          <w:divBdr>
            <w:top w:val="none" w:sz="0" w:space="0" w:color="auto"/>
            <w:left w:val="none" w:sz="0" w:space="0" w:color="auto"/>
            <w:bottom w:val="none" w:sz="0" w:space="0" w:color="auto"/>
            <w:right w:val="none" w:sz="0" w:space="0" w:color="auto"/>
          </w:divBdr>
          <w:divsChild>
            <w:div w:id="766586070">
              <w:marLeft w:val="0"/>
              <w:marRight w:val="0"/>
              <w:marTop w:val="100"/>
              <w:marBottom w:val="100"/>
              <w:divBdr>
                <w:top w:val="none" w:sz="0" w:space="0" w:color="auto"/>
                <w:left w:val="none" w:sz="0" w:space="0" w:color="auto"/>
                <w:bottom w:val="none" w:sz="0" w:space="0" w:color="auto"/>
                <w:right w:val="none" w:sz="0" w:space="0" w:color="auto"/>
              </w:divBdr>
              <w:divsChild>
                <w:div w:id="636642295">
                  <w:marLeft w:val="0"/>
                  <w:marRight w:val="0"/>
                  <w:marTop w:val="0"/>
                  <w:marBottom w:val="0"/>
                  <w:divBdr>
                    <w:top w:val="none" w:sz="0" w:space="0" w:color="auto"/>
                    <w:left w:val="none" w:sz="0" w:space="0" w:color="auto"/>
                    <w:bottom w:val="none" w:sz="0" w:space="0" w:color="auto"/>
                    <w:right w:val="none" w:sz="0" w:space="0" w:color="auto"/>
                  </w:divBdr>
                  <w:divsChild>
                    <w:div w:id="93725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732520">
      <w:bodyDiv w:val="1"/>
      <w:marLeft w:val="0"/>
      <w:marRight w:val="0"/>
      <w:marTop w:val="0"/>
      <w:marBottom w:val="0"/>
      <w:divBdr>
        <w:top w:val="none" w:sz="0" w:space="0" w:color="auto"/>
        <w:left w:val="none" w:sz="0" w:space="0" w:color="auto"/>
        <w:bottom w:val="none" w:sz="0" w:space="0" w:color="auto"/>
        <w:right w:val="none" w:sz="0" w:space="0" w:color="auto"/>
      </w:divBdr>
      <w:divsChild>
        <w:div w:id="256258306">
          <w:marLeft w:val="0"/>
          <w:marRight w:val="0"/>
          <w:marTop w:val="0"/>
          <w:marBottom w:val="109"/>
          <w:divBdr>
            <w:top w:val="single" w:sz="6" w:space="7" w:color="D5DDC6"/>
            <w:left w:val="single" w:sz="6" w:space="0" w:color="D5DDC6"/>
            <w:bottom w:val="single" w:sz="6" w:space="11" w:color="D5DDC6"/>
            <w:right w:val="single" w:sz="6" w:space="0" w:color="D5DDC6"/>
          </w:divBdr>
        </w:div>
      </w:divsChild>
    </w:div>
    <w:div w:id="704403780">
      <w:bodyDiv w:val="1"/>
      <w:marLeft w:val="0"/>
      <w:marRight w:val="0"/>
      <w:marTop w:val="0"/>
      <w:marBottom w:val="0"/>
      <w:divBdr>
        <w:top w:val="none" w:sz="0" w:space="0" w:color="auto"/>
        <w:left w:val="none" w:sz="0" w:space="0" w:color="auto"/>
        <w:bottom w:val="none" w:sz="0" w:space="0" w:color="auto"/>
        <w:right w:val="none" w:sz="0" w:space="0" w:color="auto"/>
      </w:divBdr>
      <w:divsChild>
        <w:div w:id="1340237738">
          <w:marLeft w:val="136"/>
          <w:marRight w:val="0"/>
          <w:marTop w:val="0"/>
          <w:marBottom w:val="0"/>
          <w:divBdr>
            <w:top w:val="single" w:sz="6" w:space="0" w:color="FFC0CB"/>
            <w:left w:val="single" w:sz="6" w:space="1" w:color="FFC0CB"/>
            <w:bottom w:val="single" w:sz="6" w:space="1" w:color="FFC0CB"/>
            <w:right w:val="single" w:sz="6" w:space="1" w:color="FFC0CB"/>
          </w:divBdr>
        </w:div>
      </w:divsChild>
    </w:div>
    <w:div w:id="799880309">
      <w:bodyDiv w:val="1"/>
      <w:marLeft w:val="0"/>
      <w:marRight w:val="0"/>
      <w:marTop w:val="0"/>
      <w:marBottom w:val="0"/>
      <w:divBdr>
        <w:top w:val="none" w:sz="0" w:space="0" w:color="auto"/>
        <w:left w:val="none" w:sz="0" w:space="0" w:color="auto"/>
        <w:bottom w:val="none" w:sz="0" w:space="0" w:color="auto"/>
        <w:right w:val="none" w:sz="0" w:space="0" w:color="auto"/>
      </w:divBdr>
    </w:div>
    <w:div w:id="949242156">
      <w:bodyDiv w:val="1"/>
      <w:marLeft w:val="0"/>
      <w:marRight w:val="0"/>
      <w:marTop w:val="0"/>
      <w:marBottom w:val="0"/>
      <w:divBdr>
        <w:top w:val="none" w:sz="0" w:space="0" w:color="auto"/>
        <w:left w:val="none" w:sz="0" w:space="0" w:color="auto"/>
        <w:bottom w:val="none" w:sz="0" w:space="0" w:color="auto"/>
        <w:right w:val="none" w:sz="0" w:space="0" w:color="auto"/>
      </w:divBdr>
      <w:divsChild>
        <w:div w:id="361520571">
          <w:marLeft w:val="0"/>
          <w:marRight w:val="0"/>
          <w:marTop w:val="0"/>
          <w:marBottom w:val="109"/>
          <w:divBdr>
            <w:top w:val="single" w:sz="6" w:space="7" w:color="D5DDC6"/>
            <w:left w:val="single" w:sz="6" w:space="0" w:color="D5DDC6"/>
            <w:bottom w:val="single" w:sz="6" w:space="11" w:color="D5DDC6"/>
            <w:right w:val="single" w:sz="6" w:space="0" w:color="D5DDC6"/>
          </w:divBdr>
        </w:div>
        <w:div w:id="946237456">
          <w:marLeft w:val="0"/>
          <w:marRight w:val="0"/>
          <w:marTop w:val="136"/>
          <w:marBottom w:val="136"/>
          <w:divBdr>
            <w:top w:val="none" w:sz="0" w:space="0" w:color="auto"/>
            <w:left w:val="none" w:sz="0" w:space="0" w:color="auto"/>
            <w:bottom w:val="none" w:sz="0" w:space="0" w:color="auto"/>
            <w:right w:val="none" w:sz="0" w:space="0" w:color="auto"/>
          </w:divBdr>
          <w:divsChild>
            <w:div w:id="1695839965">
              <w:marLeft w:val="0"/>
              <w:marRight w:val="0"/>
              <w:marTop w:val="100"/>
              <w:marBottom w:val="100"/>
              <w:divBdr>
                <w:top w:val="none" w:sz="0" w:space="0" w:color="auto"/>
                <w:left w:val="none" w:sz="0" w:space="0" w:color="auto"/>
                <w:bottom w:val="none" w:sz="0" w:space="0" w:color="auto"/>
                <w:right w:val="none" w:sz="0" w:space="0" w:color="auto"/>
              </w:divBdr>
              <w:divsChild>
                <w:div w:id="460002438">
                  <w:marLeft w:val="0"/>
                  <w:marRight w:val="0"/>
                  <w:marTop w:val="0"/>
                  <w:marBottom w:val="0"/>
                  <w:divBdr>
                    <w:top w:val="none" w:sz="0" w:space="0" w:color="auto"/>
                    <w:left w:val="none" w:sz="0" w:space="0" w:color="auto"/>
                    <w:bottom w:val="none" w:sz="0" w:space="0" w:color="auto"/>
                    <w:right w:val="none" w:sz="0" w:space="0" w:color="auto"/>
                  </w:divBdr>
                  <w:divsChild>
                    <w:div w:id="21103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435713">
      <w:bodyDiv w:val="1"/>
      <w:marLeft w:val="0"/>
      <w:marRight w:val="0"/>
      <w:marTop w:val="0"/>
      <w:marBottom w:val="0"/>
      <w:divBdr>
        <w:top w:val="none" w:sz="0" w:space="0" w:color="auto"/>
        <w:left w:val="none" w:sz="0" w:space="0" w:color="auto"/>
        <w:bottom w:val="none" w:sz="0" w:space="0" w:color="auto"/>
        <w:right w:val="none" w:sz="0" w:space="0" w:color="auto"/>
      </w:divBdr>
      <w:divsChild>
        <w:div w:id="114956095">
          <w:marLeft w:val="0"/>
          <w:marRight w:val="0"/>
          <w:marTop w:val="0"/>
          <w:marBottom w:val="109"/>
          <w:divBdr>
            <w:top w:val="single" w:sz="6" w:space="7" w:color="D5DDC6"/>
            <w:left w:val="single" w:sz="6" w:space="0" w:color="D5DDC6"/>
            <w:bottom w:val="single" w:sz="6" w:space="11" w:color="D5DDC6"/>
            <w:right w:val="single" w:sz="6" w:space="0" w:color="D5DDC6"/>
          </w:divBdr>
        </w:div>
        <w:div w:id="626009225">
          <w:marLeft w:val="0"/>
          <w:marRight w:val="0"/>
          <w:marTop w:val="0"/>
          <w:marBottom w:val="109"/>
          <w:divBdr>
            <w:top w:val="single" w:sz="6" w:space="7" w:color="D5DDC6"/>
            <w:left w:val="single" w:sz="6" w:space="0" w:color="D5DDC6"/>
            <w:bottom w:val="single" w:sz="6" w:space="11" w:color="D5DDC6"/>
            <w:right w:val="single" w:sz="6" w:space="0" w:color="D5DDC6"/>
          </w:divBdr>
        </w:div>
      </w:divsChild>
    </w:div>
    <w:div w:id="1086267281">
      <w:bodyDiv w:val="1"/>
      <w:marLeft w:val="0"/>
      <w:marRight w:val="0"/>
      <w:marTop w:val="0"/>
      <w:marBottom w:val="0"/>
      <w:divBdr>
        <w:top w:val="none" w:sz="0" w:space="0" w:color="auto"/>
        <w:left w:val="none" w:sz="0" w:space="0" w:color="auto"/>
        <w:bottom w:val="none" w:sz="0" w:space="0" w:color="auto"/>
        <w:right w:val="none" w:sz="0" w:space="0" w:color="auto"/>
      </w:divBdr>
      <w:divsChild>
        <w:div w:id="1293634967">
          <w:marLeft w:val="0"/>
          <w:marRight w:val="0"/>
          <w:marTop w:val="0"/>
          <w:marBottom w:val="109"/>
          <w:divBdr>
            <w:top w:val="single" w:sz="6" w:space="7" w:color="D5DDC6"/>
            <w:left w:val="single" w:sz="6" w:space="0" w:color="D5DDC6"/>
            <w:bottom w:val="single" w:sz="6" w:space="11" w:color="D5DDC6"/>
            <w:right w:val="single" w:sz="6" w:space="0" w:color="D5DDC6"/>
          </w:divBdr>
        </w:div>
        <w:div w:id="1219391284">
          <w:marLeft w:val="0"/>
          <w:marRight w:val="0"/>
          <w:marTop w:val="0"/>
          <w:marBottom w:val="109"/>
          <w:divBdr>
            <w:top w:val="single" w:sz="6" w:space="7" w:color="D5DDC6"/>
            <w:left w:val="single" w:sz="6" w:space="0" w:color="D5DDC6"/>
            <w:bottom w:val="single" w:sz="6" w:space="11" w:color="D5DDC6"/>
            <w:right w:val="single" w:sz="6" w:space="0" w:color="D5DDC6"/>
          </w:divBdr>
        </w:div>
        <w:div w:id="401366686">
          <w:marLeft w:val="0"/>
          <w:marRight w:val="0"/>
          <w:marTop w:val="0"/>
          <w:marBottom w:val="109"/>
          <w:divBdr>
            <w:top w:val="single" w:sz="6" w:space="7" w:color="D5DDC6"/>
            <w:left w:val="single" w:sz="6" w:space="0" w:color="D5DDC6"/>
            <w:bottom w:val="single" w:sz="6" w:space="11" w:color="D5DDC6"/>
            <w:right w:val="single" w:sz="6" w:space="0" w:color="D5DDC6"/>
          </w:divBdr>
        </w:div>
        <w:div w:id="1230071721">
          <w:marLeft w:val="0"/>
          <w:marRight w:val="0"/>
          <w:marTop w:val="0"/>
          <w:marBottom w:val="109"/>
          <w:divBdr>
            <w:top w:val="single" w:sz="6" w:space="7" w:color="D5DDC6"/>
            <w:left w:val="single" w:sz="6" w:space="0" w:color="D5DDC6"/>
            <w:bottom w:val="single" w:sz="6" w:space="11" w:color="D5DDC6"/>
            <w:right w:val="single" w:sz="6" w:space="0" w:color="D5DDC6"/>
          </w:divBdr>
        </w:div>
        <w:div w:id="1502742834">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1277828215">
      <w:bodyDiv w:val="1"/>
      <w:marLeft w:val="0"/>
      <w:marRight w:val="0"/>
      <w:marTop w:val="0"/>
      <w:marBottom w:val="0"/>
      <w:divBdr>
        <w:top w:val="none" w:sz="0" w:space="0" w:color="auto"/>
        <w:left w:val="none" w:sz="0" w:space="0" w:color="auto"/>
        <w:bottom w:val="none" w:sz="0" w:space="0" w:color="auto"/>
        <w:right w:val="none" w:sz="0" w:space="0" w:color="auto"/>
      </w:divBdr>
      <w:divsChild>
        <w:div w:id="597521688">
          <w:marLeft w:val="0"/>
          <w:marRight w:val="0"/>
          <w:marTop w:val="0"/>
          <w:marBottom w:val="109"/>
          <w:divBdr>
            <w:top w:val="single" w:sz="6" w:space="7" w:color="D5DDC6"/>
            <w:left w:val="single" w:sz="6" w:space="0" w:color="D5DDC6"/>
            <w:bottom w:val="single" w:sz="6" w:space="11" w:color="D5DDC6"/>
            <w:right w:val="single" w:sz="6" w:space="0" w:color="D5DDC6"/>
          </w:divBdr>
        </w:div>
        <w:div w:id="31197521">
          <w:marLeft w:val="0"/>
          <w:marRight w:val="0"/>
          <w:marTop w:val="0"/>
          <w:marBottom w:val="109"/>
          <w:divBdr>
            <w:top w:val="single" w:sz="6" w:space="7" w:color="D5DDC6"/>
            <w:left w:val="single" w:sz="6" w:space="0" w:color="D5DDC6"/>
            <w:bottom w:val="single" w:sz="6" w:space="11" w:color="D5DDC6"/>
            <w:right w:val="single" w:sz="6" w:space="0" w:color="D5DDC6"/>
          </w:divBdr>
        </w:div>
        <w:div w:id="98304664">
          <w:marLeft w:val="0"/>
          <w:marRight w:val="0"/>
          <w:marTop w:val="0"/>
          <w:marBottom w:val="109"/>
          <w:divBdr>
            <w:top w:val="single" w:sz="6" w:space="7" w:color="D5DDC6"/>
            <w:left w:val="single" w:sz="6" w:space="0" w:color="D5DDC6"/>
            <w:bottom w:val="single" w:sz="6" w:space="11" w:color="D5DDC6"/>
            <w:right w:val="single" w:sz="6" w:space="0" w:color="D5DDC6"/>
          </w:divBdr>
        </w:div>
        <w:div w:id="315307455">
          <w:marLeft w:val="0"/>
          <w:marRight w:val="0"/>
          <w:marTop w:val="0"/>
          <w:marBottom w:val="109"/>
          <w:divBdr>
            <w:top w:val="single" w:sz="6" w:space="7" w:color="D5DDC6"/>
            <w:left w:val="single" w:sz="6" w:space="0" w:color="D5DDC6"/>
            <w:bottom w:val="single" w:sz="6" w:space="11" w:color="D5DDC6"/>
            <w:right w:val="single" w:sz="6" w:space="0" w:color="D5DDC6"/>
          </w:divBdr>
        </w:div>
        <w:div w:id="2045053981">
          <w:marLeft w:val="0"/>
          <w:marRight w:val="0"/>
          <w:marTop w:val="109"/>
          <w:marBottom w:val="0"/>
          <w:divBdr>
            <w:top w:val="single" w:sz="6" w:space="0" w:color="D5DDC6"/>
            <w:left w:val="single" w:sz="6" w:space="3" w:color="D5DDC6"/>
            <w:bottom w:val="single" w:sz="6" w:space="0" w:color="D5DDC6"/>
            <w:right w:val="single" w:sz="6" w:space="0" w:color="D5DDC6"/>
          </w:divBdr>
        </w:div>
        <w:div w:id="823278399">
          <w:marLeft w:val="0"/>
          <w:marRight w:val="0"/>
          <w:marTop w:val="0"/>
          <w:marBottom w:val="109"/>
          <w:divBdr>
            <w:top w:val="single" w:sz="6" w:space="7" w:color="D5DDC6"/>
            <w:left w:val="single" w:sz="6" w:space="0" w:color="D5DDC6"/>
            <w:bottom w:val="single" w:sz="6" w:space="11" w:color="D5DDC6"/>
            <w:right w:val="single" w:sz="6" w:space="0" w:color="D5DDC6"/>
          </w:divBdr>
        </w:div>
        <w:div w:id="605385281">
          <w:marLeft w:val="0"/>
          <w:marRight w:val="0"/>
          <w:marTop w:val="0"/>
          <w:marBottom w:val="109"/>
          <w:divBdr>
            <w:top w:val="single" w:sz="6" w:space="7" w:color="D5DDC6"/>
            <w:left w:val="single" w:sz="6" w:space="0" w:color="D5DDC6"/>
            <w:bottom w:val="single" w:sz="6" w:space="11" w:color="D5DDC6"/>
            <w:right w:val="single" w:sz="6" w:space="0" w:color="D5DDC6"/>
          </w:divBdr>
        </w:div>
        <w:div w:id="1204975138">
          <w:marLeft w:val="0"/>
          <w:marRight w:val="0"/>
          <w:marTop w:val="109"/>
          <w:marBottom w:val="0"/>
          <w:divBdr>
            <w:top w:val="single" w:sz="6" w:space="0" w:color="D5DDC6"/>
            <w:left w:val="single" w:sz="6" w:space="3" w:color="D5DDC6"/>
            <w:bottom w:val="single" w:sz="6" w:space="0" w:color="D5DDC6"/>
            <w:right w:val="single" w:sz="6" w:space="0" w:color="D5DDC6"/>
          </w:divBdr>
        </w:div>
        <w:div w:id="1928616161">
          <w:marLeft w:val="0"/>
          <w:marRight w:val="0"/>
          <w:marTop w:val="0"/>
          <w:marBottom w:val="109"/>
          <w:divBdr>
            <w:top w:val="single" w:sz="6" w:space="7" w:color="D5DDC6"/>
            <w:left w:val="single" w:sz="6" w:space="0" w:color="D5DDC6"/>
            <w:bottom w:val="single" w:sz="6" w:space="11"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interface-in-java" TargetMode="External"/><Relationship Id="rId18" Type="http://schemas.openxmlformats.org/officeDocument/2006/relationships/hyperlink" Target="https://www.javatpoint.com/jvm-java-virtual-machine" TargetMode="External"/><Relationship Id="rId26" Type="http://schemas.openxmlformats.org/officeDocument/2006/relationships/hyperlink" Target="https://www.javatpoint.com/java-string-contains" TargetMode="External"/><Relationship Id="rId39" Type="http://schemas.openxmlformats.org/officeDocument/2006/relationships/hyperlink" Target="https://www.javatpoint.com/java-string-indexof" TargetMode="External"/><Relationship Id="rId21" Type="http://schemas.openxmlformats.org/officeDocument/2006/relationships/hyperlink" Target="https://www.javatpoint.com/java-string-length" TargetMode="External"/><Relationship Id="rId34" Type="http://schemas.openxmlformats.org/officeDocument/2006/relationships/hyperlink" Target="https://www.javatpoint.com/java-string-equalsignorecase" TargetMode="External"/><Relationship Id="rId42" Type="http://schemas.openxmlformats.org/officeDocument/2006/relationships/hyperlink" Target="https://www.javatpoint.com/java-string-tolowercase" TargetMode="External"/><Relationship Id="rId47" Type="http://schemas.openxmlformats.org/officeDocument/2006/relationships/hyperlink" Target="https://www.javatpoint.com/java-string-valueof" TargetMode="External"/><Relationship Id="rId50" Type="http://schemas.openxmlformats.org/officeDocument/2006/relationships/hyperlink" Target="https://www.javatpoint.com/java-class-forname-method" TargetMode="External"/><Relationship Id="rId55" Type="http://schemas.openxmlformats.org/officeDocument/2006/relationships/hyperlink" Target="https://www.javatpoint.com/java-class-getsuperclass-method" TargetMode="External"/><Relationship Id="rId7" Type="http://schemas.openxmlformats.org/officeDocument/2006/relationships/hyperlink" Target="https://www.javatpoint.com/access-modifiers" TargetMode="External"/><Relationship Id="rId12" Type="http://schemas.openxmlformats.org/officeDocument/2006/relationships/hyperlink" Target="https://www.javatpoint.com/array-in-java" TargetMode="External"/><Relationship Id="rId17" Type="http://schemas.openxmlformats.org/officeDocument/2006/relationships/image" Target="media/image2.png"/><Relationship Id="rId25" Type="http://schemas.openxmlformats.org/officeDocument/2006/relationships/hyperlink" Target="https://www.javatpoint.com/java-string-substring" TargetMode="External"/><Relationship Id="rId33" Type="http://schemas.openxmlformats.org/officeDocument/2006/relationships/hyperlink" Target="https://www.javatpoint.com/java-string-replace" TargetMode="External"/><Relationship Id="rId38" Type="http://schemas.openxmlformats.org/officeDocument/2006/relationships/hyperlink" Target="https://www.javatpoint.com/java-string-indexof" TargetMode="External"/><Relationship Id="rId46" Type="http://schemas.openxmlformats.org/officeDocument/2006/relationships/hyperlink" Target="https://www.javatpoint.com/java-string-trim"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avatpoint.com/StringBuilder-class" TargetMode="External"/><Relationship Id="rId20" Type="http://schemas.openxmlformats.org/officeDocument/2006/relationships/hyperlink" Target="https://www.javatpoint.com/java-string-charat" TargetMode="External"/><Relationship Id="rId29" Type="http://schemas.openxmlformats.org/officeDocument/2006/relationships/hyperlink" Target="https://www.javatpoint.com/java-string-equals" TargetMode="External"/><Relationship Id="rId41" Type="http://schemas.openxmlformats.org/officeDocument/2006/relationships/hyperlink" Target="https://www.javatpoint.com/java-string-indexof" TargetMode="External"/><Relationship Id="rId54" Type="http://schemas.openxmlformats.org/officeDocument/2006/relationships/hyperlink" Target="https://www.javatpoint.com/java-class-getpackage-method" TargetMode="External"/><Relationship Id="rId1" Type="http://schemas.openxmlformats.org/officeDocument/2006/relationships/numbering" Target="numbering.xml"/><Relationship Id="rId6" Type="http://schemas.openxmlformats.org/officeDocument/2006/relationships/hyperlink" Target="https://www.javatpoint.com/access-modifiers" TargetMode="External"/><Relationship Id="rId11" Type="http://schemas.openxmlformats.org/officeDocument/2006/relationships/hyperlink" Target="https://www.javatpoint.com/java-tutorial" TargetMode="External"/><Relationship Id="rId24" Type="http://schemas.openxmlformats.org/officeDocument/2006/relationships/hyperlink" Target="https://www.javatpoint.com/java-string-substring" TargetMode="External"/><Relationship Id="rId32" Type="http://schemas.openxmlformats.org/officeDocument/2006/relationships/hyperlink" Target="https://www.javatpoint.com/java-string-replace" TargetMode="External"/><Relationship Id="rId37" Type="http://schemas.openxmlformats.org/officeDocument/2006/relationships/hyperlink" Target="https://www.javatpoint.com/java-string-intern" TargetMode="External"/><Relationship Id="rId40" Type="http://schemas.openxmlformats.org/officeDocument/2006/relationships/hyperlink" Target="https://www.javatpoint.com/java-string-indexof" TargetMode="External"/><Relationship Id="rId45" Type="http://schemas.openxmlformats.org/officeDocument/2006/relationships/hyperlink" Target="https://www.javatpoint.com/java-string-touppercase" TargetMode="External"/><Relationship Id="rId53" Type="http://schemas.openxmlformats.org/officeDocument/2006/relationships/hyperlink" Target="https://www.javatpoint.com/java-class-getname-method" TargetMode="External"/><Relationship Id="rId58" Type="http://schemas.openxmlformats.org/officeDocument/2006/relationships/fontTable" Target="fontTable.xml"/><Relationship Id="rId5" Type="http://schemas.openxmlformats.org/officeDocument/2006/relationships/hyperlink" Target="https://www.javatpoint.com/access-modifiers" TargetMode="External"/><Relationship Id="rId15" Type="http://schemas.openxmlformats.org/officeDocument/2006/relationships/hyperlink" Target="https://www.javatpoint.com/StringBuffer-class" TargetMode="External"/><Relationship Id="rId23" Type="http://schemas.openxmlformats.org/officeDocument/2006/relationships/hyperlink" Target="https://www.javatpoint.com/java-string-format" TargetMode="External"/><Relationship Id="rId28" Type="http://schemas.openxmlformats.org/officeDocument/2006/relationships/hyperlink" Target="https://www.javatpoint.com/java-string-join" TargetMode="External"/><Relationship Id="rId36" Type="http://schemas.openxmlformats.org/officeDocument/2006/relationships/hyperlink" Target="https://www.javatpoint.com/java-string-split" TargetMode="External"/><Relationship Id="rId49" Type="http://schemas.openxmlformats.org/officeDocument/2006/relationships/hyperlink" Target="https://www.javatpoint.com/java-class-forname-method" TargetMode="External"/><Relationship Id="rId57" Type="http://schemas.openxmlformats.org/officeDocument/2006/relationships/hyperlink" Target="https://www.javatpoint.com/java-class-isinterface-method" TargetMode="External"/><Relationship Id="rId10" Type="http://schemas.openxmlformats.org/officeDocument/2006/relationships/hyperlink" Target="https://www.javatpoint.com/access-modifiers" TargetMode="External"/><Relationship Id="rId19" Type="http://schemas.openxmlformats.org/officeDocument/2006/relationships/hyperlink" Target="https://www.javatpoint.com/opr/test.jsp?filename=StringExample" TargetMode="External"/><Relationship Id="rId31" Type="http://schemas.openxmlformats.org/officeDocument/2006/relationships/hyperlink" Target="https://www.javatpoint.com/java-string-concat" TargetMode="External"/><Relationship Id="rId44" Type="http://schemas.openxmlformats.org/officeDocument/2006/relationships/hyperlink" Target="https://www.javatpoint.com/java-string-touppercase" TargetMode="External"/><Relationship Id="rId52" Type="http://schemas.openxmlformats.org/officeDocument/2006/relationships/hyperlink" Target="https://www.javatpoint.com/java-class-getinterfaces-method" TargetMode="External"/><Relationship Id="rId4" Type="http://schemas.openxmlformats.org/officeDocument/2006/relationships/webSettings" Target="webSettings.xml"/><Relationship Id="rId9" Type="http://schemas.openxmlformats.org/officeDocument/2006/relationships/hyperlink" Target="https://www.javatpoint.com/access-modifiers" TargetMode="External"/><Relationship Id="rId14" Type="http://schemas.openxmlformats.org/officeDocument/2006/relationships/image" Target="media/image1.png"/><Relationship Id="rId22" Type="http://schemas.openxmlformats.org/officeDocument/2006/relationships/hyperlink" Target="https://www.javatpoint.com/java-string-format" TargetMode="External"/><Relationship Id="rId27" Type="http://schemas.openxmlformats.org/officeDocument/2006/relationships/hyperlink" Target="https://www.javatpoint.com/java-string-join" TargetMode="External"/><Relationship Id="rId30" Type="http://schemas.openxmlformats.org/officeDocument/2006/relationships/hyperlink" Target="https://www.javatpoint.com/java-string-isempty" TargetMode="External"/><Relationship Id="rId35" Type="http://schemas.openxmlformats.org/officeDocument/2006/relationships/hyperlink" Target="https://www.javatpoint.com/java-string-split" TargetMode="External"/><Relationship Id="rId43" Type="http://schemas.openxmlformats.org/officeDocument/2006/relationships/hyperlink" Target="https://www.javatpoint.com/java-string-tolowercase" TargetMode="External"/><Relationship Id="rId48" Type="http://schemas.openxmlformats.org/officeDocument/2006/relationships/image" Target="media/image3.gif"/><Relationship Id="rId56" Type="http://schemas.openxmlformats.org/officeDocument/2006/relationships/hyperlink" Target="https://www.javatpoint.com/java-class-isinstance-method" TargetMode="External"/><Relationship Id="rId8" Type="http://schemas.openxmlformats.org/officeDocument/2006/relationships/hyperlink" Target="https://www.javatpoint.com/access-modifiers" TargetMode="External"/><Relationship Id="rId51" Type="http://schemas.openxmlformats.org/officeDocument/2006/relationships/hyperlink" Target="https://www.javatpoint.com/java-class-getclasses-method"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11</Pages>
  <Words>2928</Words>
  <Characters>16696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dc:creator>
  <cp:lastModifiedBy>stud</cp:lastModifiedBy>
  <cp:revision>19</cp:revision>
  <dcterms:created xsi:type="dcterms:W3CDTF">2023-02-10T12:10:00Z</dcterms:created>
  <dcterms:modified xsi:type="dcterms:W3CDTF">2023-02-14T11:14:00Z</dcterms:modified>
</cp:coreProperties>
</file>